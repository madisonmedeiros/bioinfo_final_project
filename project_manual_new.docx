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3A25" w14:textId="77777777" w:rsidR="006A25D9" w:rsidRDefault="006A25D9" w:rsidP="006A25D9">
      <w:pPr>
        <w:jc w:val="center"/>
        <w:rPr>
          <w:sz w:val="74"/>
          <w:szCs w:val="74"/>
        </w:rPr>
      </w:pPr>
    </w:p>
    <w:p w14:paraId="5270DAF7" w14:textId="77777777" w:rsidR="006A25D9" w:rsidRDefault="006A25D9" w:rsidP="006A25D9">
      <w:pPr>
        <w:jc w:val="center"/>
        <w:rPr>
          <w:sz w:val="74"/>
          <w:szCs w:val="74"/>
        </w:rPr>
      </w:pPr>
    </w:p>
    <w:p w14:paraId="778A063A" w14:textId="77777777" w:rsidR="00037C54" w:rsidRDefault="00037C54" w:rsidP="006A25D9">
      <w:pPr>
        <w:jc w:val="center"/>
        <w:rPr>
          <w:sz w:val="74"/>
          <w:szCs w:val="74"/>
        </w:rPr>
      </w:pPr>
    </w:p>
    <w:p w14:paraId="291BDA55" w14:textId="5E6CB66B" w:rsidR="008F7D8B" w:rsidRDefault="004F7973" w:rsidP="006A25D9">
      <w:pPr>
        <w:jc w:val="center"/>
        <w:rPr>
          <w:sz w:val="74"/>
          <w:szCs w:val="74"/>
        </w:rPr>
      </w:pPr>
      <w:r>
        <w:rPr>
          <w:sz w:val="74"/>
          <w:szCs w:val="74"/>
        </w:rPr>
        <w:t>A Comprehensive review of</w:t>
      </w:r>
      <w:r w:rsidR="00CC6BE5">
        <w:rPr>
          <w:sz w:val="74"/>
          <w:szCs w:val="74"/>
        </w:rPr>
        <w:t xml:space="preserve"> RNA-Seq Data Analysis in R using </w:t>
      </w:r>
      <w:proofErr w:type="gramStart"/>
      <w:r w:rsidR="00CC6BE5">
        <w:rPr>
          <w:sz w:val="74"/>
          <w:szCs w:val="74"/>
        </w:rPr>
        <w:t>DESeq2</w:t>
      </w:r>
      <w:proofErr w:type="gramEnd"/>
    </w:p>
    <w:p w14:paraId="24E13E4C" w14:textId="77777777" w:rsidR="006A25D9" w:rsidRDefault="006A25D9" w:rsidP="006A25D9">
      <w:pPr>
        <w:jc w:val="center"/>
        <w:rPr>
          <w:sz w:val="32"/>
          <w:szCs w:val="32"/>
        </w:rPr>
      </w:pPr>
    </w:p>
    <w:p w14:paraId="170DC985" w14:textId="0DD0F8B0" w:rsidR="006A25D9" w:rsidRDefault="006A25D9" w:rsidP="006A25D9">
      <w:pPr>
        <w:jc w:val="center"/>
        <w:rPr>
          <w:sz w:val="32"/>
          <w:szCs w:val="32"/>
        </w:rPr>
      </w:pPr>
      <w:r>
        <w:rPr>
          <w:sz w:val="32"/>
          <w:szCs w:val="32"/>
        </w:rPr>
        <w:t>Maddie Medeiros</w:t>
      </w:r>
    </w:p>
    <w:p w14:paraId="4D865D05" w14:textId="77777777" w:rsidR="004D1DD9" w:rsidRDefault="004D1DD9" w:rsidP="006A25D9">
      <w:pPr>
        <w:jc w:val="center"/>
        <w:rPr>
          <w:sz w:val="32"/>
          <w:szCs w:val="32"/>
        </w:rPr>
      </w:pPr>
    </w:p>
    <w:p w14:paraId="783B5F6F" w14:textId="3A4FBB42" w:rsidR="00755363" w:rsidRDefault="00755363" w:rsidP="004D1DD9">
      <w:pPr>
        <w:rPr>
          <w:sz w:val="28"/>
          <w:szCs w:val="28"/>
        </w:rPr>
      </w:pPr>
      <w:proofErr w:type="spellStart"/>
      <w:r>
        <w:rPr>
          <w:sz w:val="28"/>
          <w:szCs w:val="28"/>
        </w:rPr>
        <w:t>Github</w:t>
      </w:r>
      <w:proofErr w:type="spellEnd"/>
      <w:r>
        <w:rPr>
          <w:sz w:val="28"/>
          <w:szCs w:val="28"/>
        </w:rPr>
        <w:t>:</w:t>
      </w:r>
      <w:r w:rsidR="00D21C25">
        <w:rPr>
          <w:sz w:val="28"/>
          <w:szCs w:val="28"/>
        </w:rPr>
        <w:t xml:space="preserve"> </w:t>
      </w:r>
      <w:hyperlink r:id="rId8" w:history="1">
        <w:r w:rsidR="00D21C25" w:rsidRPr="00D21C25">
          <w:rPr>
            <w:rStyle w:val="Hyperlink"/>
            <w:sz w:val="28"/>
            <w:szCs w:val="28"/>
          </w:rPr>
          <w:t>https://github.com/Obstghost/bioinfo_final_project</w:t>
        </w:r>
      </w:hyperlink>
    </w:p>
    <w:p w14:paraId="751A1D2D" w14:textId="12549A12" w:rsidR="001A2C2E" w:rsidRDefault="002B0E6E" w:rsidP="004D1DD9">
      <w:pPr>
        <w:rPr>
          <w:sz w:val="28"/>
          <w:szCs w:val="28"/>
        </w:rPr>
      </w:pPr>
      <w:commentRangeStart w:id="0"/>
      <w:r w:rsidRPr="6671EE2E">
        <w:rPr>
          <w:sz w:val="28"/>
          <w:szCs w:val="28"/>
        </w:rPr>
        <w:t>Video:</w:t>
      </w:r>
      <w:r w:rsidR="00142605" w:rsidRPr="6671EE2E">
        <w:rPr>
          <w:sz w:val="28"/>
          <w:szCs w:val="28"/>
        </w:rPr>
        <w:t xml:space="preserve"> </w:t>
      </w:r>
      <w:hyperlink r:id="rId9">
        <w:r w:rsidR="0072311A" w:rsidRPr="6671EE2E">
          <w:rPr>
            <w:rStyle w:val="Hyperlink"/>
            <w:sz w:val="28"/>
            <w:szCs w:val="28"/>
          </w:rPr>
          <w:t>https://youtu.be/nqlMEr6cdWw</w:t>
        </w:r>
      </w:hyperlink>
      <w:commentRangeEnd w:id="0"/>
      <w:r>
        <w:commentReference w:id="0"/>
      </w:r>
    </w:p>
    <w:p w14:paraId="07FE645B" w14:textId="1017074A" w:rsidR="002B0E6E" w:rsidRDefault="003323C2" w:rsidP="004D1DD9">
      <w:pPr>
        <w:rPr>
          <w:sz w:val="28"/>
          <w:szCs w:val="28"/>
        </w:rPr>
      </w:pPr>
      <w:r>
        <w:rPr>
          <w:sz w:val="28"/>
          <w:szCs w:val="28"/>
        </w:rPr>
        <w:t>DESeq2:</w:t>
      </w:r>
      <w:r w:rsidR="00DF496B">
        <w:rPr>
          <w:sz w:val="28"/>
          <w:szCs w:val="28"/>
        </w:rPr>
        <w:t xml:space="preserve"> </w:t>
      </w:r>
      <w:hyperlink r:id="rId14" w:history="1">
        <w:r w:rsidR="00DF496B" w:rsidRPr="00DF496B">
          <w:rPr>
            <w:rStyle w:val="Hyperlink"/>
            <w:sz w:val="28"/>
            <w:szCs w:val="28"/>
          </w:rPr>
          <w:t>https://bioconductor.org/packages/release/bioc/vignettes/DESeq2/inst/doc/DESeq2.html</w:t>
        </w:r>
      </w:hyperlink>
    </w:p>
    <w:p w14:paraId="28E09780" w14:textId="7B1AF619" w:rsidR="005110D9" w:rsidRDefault="390CC79A" w:rsidP="004D1DD9">
      <w:pPr>
        <w:rPr>
          <w:sz w:val="28"/>
          <w:szCs w:val="28"/>
        </w:rPr>
      </w:pPr>
      <w:commentRangeStart w:id="1"/>
      <w:r w:rsidRPr="5B56DBAE">
        <w:rPr>
          <w:sz w:val="28"/>
          <w:szCs w:val="28"/>
        </w:rPr>
        <w:t>Airway</w:t>
      </w:r>
      <w:r w:rsidR="00E44A24">
        <w:rPr>
          <w:sz w:val="28"/>
          <w:szCs w:val="28"/>
        </w:rPr>
        <w:t xml:space="preserve"> (package used to access data)</w:t>
      </w:r>
      <w:r w:rsidRPr="5B56DBAE">
        <w:rPr>
          <w:sz w:val="28"/>
          <w:szCs w:val="28"/>
        </w:rPr>
        <w:t>:</w:t>
      </w:r>
      <w:commentRangeEnd w:id="1"/>
      <w:r w:rsidR="005110D9">
        <w:commentReference w:id="1"/>
      </w:r>
      <w:r w:rsidRPr="5B56DBAE">
        <w:rPr>
          <w:sz w:val="28"/>
          <w:szCs w:val="28"/>
        </w:rPr>
        <w:t xml:space="preserve"> </w:t>
      </w:r>
      <w:hyperlink r:id="rId15">
        <w:r w:rsidRPr="5B56DBAE">
          <w:rPr>
            <w:rStyle w:val="Hyperlink"/>
            <w:sz w:val="28"/>
            <w:szCs w:val="28"/>
          </w:rPr>
          <w:t>https://bioconductor.org/packages/release/data/experiment/vignettes/airway/inst/doc/airway.html</w:t>
        </w:r>
      </w:hyperlink>
    </w:p>
    <w:p w14:paraId="62330A25" w14:textId="28910B50" w:rsidR="0067414F" w:rsidRDefault="0067414F" w:rsidP="004D1DD9">
      <w:pPr>
        <w:rPr>
          <w:sz w:val="28"/>
          <w:szCs w:val="28"/>
        </w:rPr>
      </w:pPr>
      <w:r>
        <w:rPr>
          <w:sz w:val="28"/>
          <w:szCs w:val="28"/>
        </w:rPr>
        <w:t>Paper:</w:t>
      </w:r>
      <w:r w:rsidR="00145CAD">
        <w:rPr>
          <w:sz w:val="28"/>
          <w:szCs w:val="28"/>
        </w:rPr>
        <w:t xml:space="preserve"> </w:t>
      </w:r>
      <w:hyperlink r:id="rId16" w:history="1">
        <w:r w:rsidR="00145CAD" w:rsidRPr="00145CAD">
          <w:rPr>
            <w:rStyle w:val="Hyperlink"/>
            <w:sz w:val="28"/>
            <w:szCs w:val="28"/>
          </w:rPr>
          <w:t>https://pubmed.ncbi.nlm.nih.gov/24926665/</w:t>
        </w:r>
      </w:hyperlink>
    </w:p>
    <w:p w14:paraId="0BF6349C" w14:textId="6AFA970C" w:rsidR="0067414F" w:rsidRDefault="00C1071C" w:rsidP="004D1DD9">
      <w:pPr>
        <w:rPr>
          <w:sz w:val="28"/>
          <w:szCs w:val="28"/>
        </w:rPr>
      </w:pPr>
      <w:r>
        <w:rPr>
          <w:sz w:val="28"/>
          <w:szCs w:val="28"/>
        </w:rPr>
        <w:t>Data:</w:t>
      </w:r>
      <w:r w:rsidR="00145CAD">
        <w:rPr>
          <w:sz w:val="28"/>
          <w:szCs w:val="28"/>
        </w:rPr>
        <w:t xml:space="preserve"> </w:t>
      </w:r>
      <w:hyperlink r:id="rId17" w:history="1">
        <w:r w:rsidR="003F354B" w:rsidRPr="003F354B">
          <w:rPr>
            <w:rStyle w:val="Hyperlink"/>
            <w:sz w:val="28"/>
            <w:szCs w:val="28"/>
          </w:rPr>
          <w:t>https://www.ncbi.nlm.nih.gov/geo/query/acc.cgi?acc=GSE52778</w:t>
        </w:r>
      </w:hyperlink>
    </w:p>
    <w:p w14:paraId="4F263FEC" w14:textId="6958A209" w:rsidR="00C1071C" w:rsidRDefault="00C1071C" w:rsidP="004D1DD9">
      <w:pPr>
        <w:rPr>
          <w:sz w:val="28"/>
          <w:szCs w:val="28"/>
        </w:rPr>
      </w:pPr>
    </w:p>
    <w:p w14:paraId="0547577E" w14:textId="05830E8E" w:rsidR="00C1071C" w:rsidRDefault="00C1071C" w:rsidP="004D1DD9">
      <w:pPr>
        <w:rPr>
          <w:sz w:val="28"/>
          <w:szCs w:val="28"/>
        </w:rPr>
      </w:pPr>
    </w:p>
    <w:p w14:paraId="5A37C295" w14:textId="71970944" w:rsidR="00286D18" w:rsidRDefault="00286D18" w:rsidP="004D1DD9">
      <w:pPr>
        <w:rPr>
          <w:sz w:val="28"/>
          <w:szCs w:val="28"/>
        </w:rPr>
      </w:pPr>
    </w:p>
    <w:p w14:paraId="6EF8F7A2" w14:textId="40C2A8AF" w:rsidR="00286D18" w:rsidRDefault="00286D18" w:rsidP="004D1DD9">
      <w:pPr>
        <w:rPr>
          <w:sz w:val="28"/>
          <w:szCs w:val="28"/>
        </w:rPr>
      </w:pPr>
    </w:p>
    <w:p w14:paraId="35A2EB2B" w14:textId="34D366A4" w:rsidR="00286D18" w:rsidRDefault="00286D18" w:rsidP="004D1DD9">
      <w:pPr>
        <w:rPr>
          <w:sz w:val="28"/>
          <w:szCs w:val="28"/>
        </w:rPr>
      </w:pPr>
    </w:p>
    <w:p w14:paraId="070E29A8" w14:textId="12EF3022" w:rsidR="00286D18" w:rsidRDefault="00286D18" w:rsidP="004D1DD9">
      <w:pPr>
        <w:rPr>
          <w:sz w:val="28"/>
          <w:szCs w:val="28"/>
        </w:rPr>
      </w:pPr>
    </w:p>
    <w:p w14:paraId="2BED84C1" w14:textId="4FC372DF" w:rsidR="00286D18" w:rsidRDefault="00286D18" w:rsidP="004D1DD9">
      <w:pPr>
        <w:rPr>
          <w:sz w:val="28"/>
          <w:szCs w:val="28"/>
        </w:rPr>
      </w:pPr>
    </w:p>
    <w:p w14:paraId="7EB80C64" w14:textId="20B4366B" w:rsidR="00286D18" w:rsidRDefault="00286D18" w:rsidP="004D1DD9">
      <w:pPr>
        <w:rPr>
          <w:sz w:val="28"/>
          <w:szCs w:val="28"/>
        </w:rPr>
      </w:pPr>
    </w:p>
    <w:p w14:paraId="6C2E6C50" w14:textId="78710B28" w:rsidR="00286D18" w:rsidRDefault="00286D18" w:rsidP="004D1DD9">
      <w:pPr>
        <w:rPr>
          <w:sz w:val="28"/>
          <w:szCs w:val="28"/>
        </w:rPr>
      </w:pPr>
    </w:p>
    <w:p w14:paraId="2920B3A0" w14:textId="0A5E6F34" w:rsidR="00286D18" w:rsidRDefault="00286D18" w:rsidP="004D1DD9">
      <w:pPr>
        <w:rPr>
          <w:sz w:val="28"/>
          <w:szCs w:val="28"/>
        </w:rPr>
      </w:pPr>
    </w:p>
    <w:p w14:paraId="2860348A" w14:textId="37DFA99A" w:rsidR="00037C54" w:rsidRDefault="00037C54" w:rsidP="004D1DD9">
      <w:pPr>
        <w:rPr>
          <w:sz w:val="28"/>
          <w:szCs w:val="28"/>
        </w:rPr>
      </w:pPr>
    </w:p>
    <w:p w14:paraId="658AE305" w14:textId="741E9672" w:rsidR="00286D18" w:rsidRDefault="00286D18" w:rsidP="004D1DD9">
      <w:pPr>
        <w:rPr>
          <w:sz w:val="28"/>
          <w:szCs w:val="28"/>
        </w:rPr>
      </w:pPr>
    </w:p>
    <w:sdt>
      <w:sdtPr>
        <w:rPr>
          <w:rFonts w:asciiTheme="minorHAnsi" w:eastAsiaTheme="minorHAnsi" w:hAnsiTheme="minorHAnsi" w:cstheme="minorHAnsi"/>
          <w:caps/>
          <w:color w:val="auto"/>
          <w:kern w:val="2"/>
          <w:sz w:val="20"/>
          <w:szCs w:val="20"/>
          <w14:ligatures w14:val="standardContextual"/>
        </w:rPr>
        <w:id w:val="1950032046"/>
        <w:docPartObj>
          <w:docPartGallery w:val="Table of Contents"/>
          <w:docPartUnique/>
        </w:docPartObj>
      </w:sdtPr>
      <w:sdtContent>
        <w:commentRangeStart w:id="2" w:displacedByCustomXml="prev"/>
        <w:p w14:paraId="18E0BC09" w14:textId="1B2048E7" w:rsidR="0001205D" w:rsidRPr="00CA2D02" w:rsidRDefault="0001205D" w:rsidP="00CA2D02">
          <w:pPr>
            <w:pStyle w:val="TOCHeading"/>
            <w:jc w:val="center"/>
            <w:rPr>
              <w:sz w:val="40"/>
              <w:szCs w:val="40"/>
            </w:rPr>
          </w:pPr>
          <w:r w:rsidRPr="00CA2D02">
            <w:rPr>
              <w:sz w:val="40"/>
              <w:szCs w:val="40"/>
            </w:rPr>
            <w:t>Table of Contents</w:t>
          </w:r>
          <w:commentRangeEnd w:id="2"/>
          <w:r>
            <w:commentReference w:id="2"/>
          </w:r>
        </w:p>
        <w:p w14:paraId="36E56098" w14:textId="4BA397AB" w:rsidR="00672CB4" w:rsidRDefault="00A0730E" w:rsidP="5B56DBAE">
          <w:pPr>
            <w:pStyle w:val="TOC1"/>
            <w:tabs>
              <w:tab w:val="right" w:leader="dot" w:pos="9360"/>
            </w:tabs>
            <w:rPr>
              <w:rStyle w:val="Hyperlink"/>
              <w:noProof/>
            </w:rPr>
          </w:pPr>
          <w:r>
            <w:fldChar w:fldCharType="begin"/>
          </w:r>
          <w:r w:rsidR="0001205D">
            <w:instrText>TOC \o "1-3" \h \z \u</w:instrText>
          </w:r>
          <w:r>
            <w:fldChar w:fldCharType="separate"/>
          </w:r>
          <w:hyperlink w:anchor="_Toc1937003175">
            <w:r w:rsidR="5B56DBAE" w:rsidRPr="5B56DBAE">
              <w:rPr>
                <w:rStyle w:val="Hyperlink"/>
              </w:rPr>
              <w:t>Purpose</w:t>
            </w:r>
            <w:r w:rsidR="0001205D">
              <w:tab/>
            </w:r>
            <w:r w:rsidR="0001205D">
              <w:fldChar w:fldCharType="begin"/>
            </w:r>
            <w:r w:rsidR="0001205D">
              <w:instrText>PAGEREF _Toc1937003175 \h</w:instrText>
            </w:r>
            <w:r w:rsidR="0001205D">
              <w:fldChar w:fldCharType="separate"/>
            </w:r>
            <w:r w:rsidR="5B56DBAE" w:rsidRPr="5B56DBAE">
              <w:rPr>
                <w:rStyle w:val="Hyperlink"/>
              </w:rPr>
              <w:t>2</w:t>
            </w:r>
            <w:r w:rsidR="0001205D">
              <w:fldChar w:fldCharType="end"/>
            </w:r>
          </w:hyperlink>
        </w:p>
        <w:p w14:paraId="18B7751C" w14:textId="22B83CAE" w:rsidR="00672CB4" w:rsidRDefault="00000000" w:rsidP="5B56DBAE">
          <w:pPr>
            <w:pStyle w:val="TOC1"/>
            <w:tabs>
              <w:tab w:val="right" w:leader="dot" w:pos="9360"/>
            </w:tabs>
            <w:rPr>
              <w:rStyle w:val="Hyperlink"/>
              <w:noProof/>
            </w:rPr>
          </w:pPr>
          <w:hyperlink w:anchor="_Toc1368254842">
            <w:r w:rsidR="5B56DBAE" w:rsidRPr="5B56DBAE">
              <w:rPr>
                <w:rStyle w:val="Hyperlink"/>
              </w:rPr>
              <w:t>Background Information</w:t>
            </w:r>
            <w:r w:rsidR="00A0730E">
              <w:tab/>
            </w:r>
            <w:r w:rsidR="00A0730E">
              <w:fldChar w:fldCharType="begin"/>
            </w:r>
            <w:r w:rsidR="00A0730E">
              <w:instrText>PAGEREF _Toc1368254842 \h</w:instrText>
            </w:r>
            <w:r w:rsidR="00A0730E">
              <w:fldChar w:fldCharType="separate"/>
            </w:r>
            <w:r w:rsidR="5B56DBAE" w:rsidRPr="5B56DBAE">
              <w:rPr>
                <w:rStyle w:val="Hyperlink"/>
              </w:rPr>
              <w:t>3</w:t>
            </w:r>
            <w:r w:rsidR="00A0730E">
              <w:fldChar w:fldCharType="end"/>
            </w:r>
          </w:hyperlink>
        </w:p>
        <w:p w14:paraId="511472C9" w14:textId="6029EE26" w:rsidR="00672CB4" w:rsidRDefault="00000000" w:rsidP="5B56DBAE">
          <w:pPr>
            <w:pStyle w:val="TOC1"/>
            <w:tabs>
              <w:tab w:val="right" w:leader="dot" w:pos="9360"/>
            </w:tabs>
            <w:rPr>
              <w:rStyle w:val="Hyperlink"/>
              <w:noProof/>
            </w:rPr>
          </w:pPr>
          <w:hyperlink w:anchor="_Toc638123217">
            <w:r w:rsidR="5B56DBAE" w:rsidRPr="5B56DBAE">
              <w:rPr>
                <w:rStyle w:val="Hyperlink"/>
              </w:rPr>
              <w:t>Data</w:t>
            </w:r>
            <w:r w:rsidR="00A0730E">
              <w:tab/>
            </w:r>
            <w:r w:rsidR="00A0730E">
              <w:fldChar w:fldCharType="begin"/>
            </w:r>
            <w:r w:rsidR="00A0730E">
              <w:instrText>PAGEREF _Toc638123217 \h</w:instrText>
            </w:r>
            <w:r w:rsidR="00A0730E">
              <w:fldChar w:fldCharType="separate"/>
            </w:r>
            <w:r w:rsidR="5B56DBAE" w:rsidRPr="5B56DBAE">
              <w:rPr>
                <w:rStyle w:val="Hyperlink"/>
              </w:rPr>
              <w:t>4</w:t>
            </w:r>
            <w:r w:rsidR="00A0730E">
              <w:fldChar w:fldCharType="end"/>
            </w:r>
          </w:hyperlink>
        </w:p>
        <w:p w14:paraId="18846B07" w14:textId="5A82990B" w:rsidR="00672CB4" w:rsidRDefault="00000000" w:rsidP="5B56DBAE">
          <w:pPr>
            <w:pStyle w:val="TOC1"/>
            <w:tabs>
              <w:tab w:val="right" w:leader="dot" w:pos="9360"/>
            </w:tabs>
            <w:rPr>
              <w:rStyle w:val="Hyperlink"/>
              <w:noProof/>
            </w:rPr>
          </w:pPr>
          <w:hyperlink w:anchor="_Toc1372970721">
            <w:r w:rsidR="5B56DBAE" w:rsidRPr="5B56DBAE">
              <w:rPr>
                <w:rStyle w:val="Hyperlink"/>
              </w:rPr>
              <w:t>DESeq2</w:t>
            </w:r>
            <w:r w:rsidR="00A0730E">
              <w:tab/>
            </w:r>
            <w:r w:rsidR="00A0730E">
              <w:fldChar w:fldCharType="begin"/>
            </w:r>
            <w:r w:rsidR="00A0730E">
              <w:instrText>PAGEREF _Toc1372970721 \h</w:instrText>
            </w:r>
            <w:r w:rsidR="00A0730E">
              <w:fldChar w:fldCharType="separate"/>
            </w:r>
            <w:r w:rsidR="5B56DBAE" w:rsidRPr="5B56DBAE">
              <w:rPr>
                <w:rStyle w:val="Hyperlink"/>
              </w:rPr>
              <w:t>4</w:t>
            </w:r>
            <w:r w:rsidR="00A0730E">
              <w:fldChar w:fldCharType="end"/>
            </w:r>
          </w:hyperlink>
        </w:p>
        <w:p w14:paraId="2B0AB580" w14:textId="7529DB1B" w:rsidR="00672CB4" w:rsidRDefault="00000000" w:rsidP="5B56DBAE">
          <w:pPr>
            <w:pStyle w:val="TOC1"/>
            <w:tabs>
              <w:tab w:val="right" w:leader="dot" w:pos="9360"/>
            </w:tabs>
            <w:rPr>
              <w:rStyle w:val="Hyperlink"/>
              <w:noProof/>
            </w:rPr>
          </w:pPr>
          <w:hyperlink w:anchor="_Toc717960454">
            <w:r w:rsidR="5B56DBAE" w:rsidRPr="5B56DBAE">
              <w:rPr>
                <w:rStyle w:val="Hyperlink"/>
              </w:rPr>
              <w:t>Code Walkthrough</w:t>
            </w:r>
            <w:r w:rsidR="00A0730E">
              <w:tab/>
            </w:r>
            <w:r w:rsidR="00A0730E">
              <w:fldChar w:fldCharType="begin"/>
            </w:r>
            <w:r w:rsidR="00A0730E">
              <w:instrText>PAGEREF _Toc717960454 \h</w:instrText>
            </w:r>
            <w:r w:rsidR="00A0730E">
              <w:fldChar w:fldCharType="separate"/>
            </w:r>
            <w:r w:rsidR="5B56DBAE" w:rsidRPr="5B56DBAE">
              <w:rPr>
                <w:rStyle w:val="Hyperlink"/>
              </w:rPr>
              <w:t>5</w:t>
            </w:r>
            <w:r w:rsidR="00A0730E">
              <w:fldChar w:fldCharType="end"/>
            </w:r>
          </w:hyperlink>
        </w:p>
        <w:p w14:paraId="54E1ADB1" w14:textId="37BECDA8" w:rsidR="00672CB4" w:rsidRDefault="00000000" w:rsidP="5B56DBAE">
          <w:pPr>
            <w:pStyle w:val="TOC2"/>
            <w:tabs>
              <w:tab w:val="right" w:leader="dot" w:pos="9360"/>
            </w:tabs>
            <w:rPr>
              <w:rStyle w:val="Hyperlink"/>
              <w:noProof/>
            </w:rPr>
          </w:pPr>
          <w:hyperlink w:anchor="_Toc1541198137">
            <w:r w:rsidR="5B56DBAE" w:rsidRPr="5B56DBAE">
              <w:rPr>
                <w:rStyle w:val="Hyperlink"/>
              </w:rPr>
              <w:t>Step 1: Get the Data</w:t>
            </w:r>
            <w:r w:rsidR="00A0730E">
              <w:tab/>
            </w:r>
            <w:r w:rsidR="00A0730E">
              <w:fldChar w:fldCharType="begin"/>
            </w:r>
            <w:r w:rsidR="00A0730E">
              <w:instrText>PAGEREF _Toc1541198137 \h</w:instrText>
            </w:r>
            <w:r w:rsidR="00A0730E">
              <w:fldChar w:fldCharType="separate"/>
            </w:r>
            <w:r w:rsidR="5B56DBAE" w:rsidRPr="5B56DBAE">
              <w:rPr>
                <w:rStyle w:val="Hyperlink"/>
              </w:rPr>
              <w:t>5</w:t>
            </w:r>
            <w:r w:rsidR="00A0730E">
              <w:fldChar w:fldCharType="end"/>
            </w:r>
          </w:hyperlink>
        </w:p>
        <w:p w14:paraId="70D12FFF" w14:textId="1E644D6A" w:rsidR="00672CB4" w:rsidRDefault="00000000" w:rsidP="5B56DBAE">
          <w:pPr>
            <w:pStyle w:val="TOC2"/>
            <w:tabs>
              <w:tab w:val="right" w:leader="dot" w:pos="9360"/>
            </w:tabs>
            <w:rPr>
              <w:rStyle w:val="Hyperlink"/>
              <w:noProof/>
            </w:rPr>
          </w:pPr>
          <w:hyperlink w:anchor="_Toc1272682756">
            <w:r w:rsidR="5B56DBAE" w:rsidRPr="5B56DBAE">
              <w:rPr>
                <w:rStyle w:val="Hyperlink"/>
              </w:rPr>
              <w:t>Step 2: Loading Packages</w:t>
            </w:r>
            <w:r w:rsidR="00A0730E">
              <w:tab/>
            </w:r>
            <w:r w:rsidR="00A0730E">
              <w:fldChar w:fldCharType="begin"/>
            </w:r>
            <w:r w:rsidR="00A0730E">
              <w:instrText>PAGEREF _Toc1272682756 \h</w:instrText>
            </w:r>
            <w:r w:rsidR="00A0730E">
              <w:fldChar w:fldCharType="separate"/>
            </w:r>
            <w:r w:rsidR="5B56DBAE" w:rsidRPr="5B56DBAE">
              <w:rPr>
                <w:rStyle w:val="Hyperlink"/>
              </w:rPr>
              <w:t>6</w:t>
            </w:r>
            <w:r w:rsidR="00A0730E">
              <w:fldChar w:fldCharType="end"/>
            </w:r>
          </w:hyperlink>
        </w:p>
        <w:p w14:paraId="242B3B88" w14:textId="42708C64" w:rsidR="00672CB4" w:rsidRDefault="00000000" w:rsidP="5B56DBAE">
          <w:pPr>
            <w:pStyle w:val="TOC2"/>
            <w:tabs>
              <w:tab w:val="right" w:leader="dot" w:pos="9360"/>
            </w:tabs>
            <w:rPr>
              <w:rStyle w:val="Hyperlink"/>
              <w:noProof/>
            </w:rPr>
          </w:pPr>
          <w:hyperlink w:anchor="_Toc1500023797">
            <w:r w:rsidR="5B56DBAE" w:rsidRPr="5B56DBAE">
              <w:rPr>
                <w:rStyle w:val="Hyperlink"/>
              </w:rPr>
              <w:t>Step 3: Set Working Directory</w:t>
            </w:r>
            <w:r w:rsidR="00A0730E">
              <w:tab/>
            </w:r>
            <w:r w:rsidR="00A0730E">
              <w:fldChar w:fldCharType="begin"/>
            </w:r>
            <w:r w:rsidR="00A0730E">
              <w:instrText>PAGEREF _Toc1500023797 \h</w:instrText>
            </w:r>
            <w:r w:rsidR="00A0730E">
              <w:fldChar w:fldCharType="separate"/>
            </w:r>
            <w:r w:rsidR="5B56DBAE" w:rsidRPr="5B56DBAE">
              <w:rPr>
                <w:rStyle w:val="Hyperlink"/>
              </w:rPr>
              <w:t>7</w:t>
            </w:r>
            <w:r w:rsidR="00A0730E">
              <w:fldChar w:fldCharType="end"/>
            </w:r>
          </w:hyperlink>
        </w:p>
        <w:p w14:paraId="2997877B" w14:textId="779302CA" w:rsidR="00672CB4" w:rsidRDefault="00000000" w:rsidP="5B56DBAE">
          <w:pPr>
            <w:pStyle w:val="TOC2"/>
            <w:tabs>
              <w:tab w:val="right" w:leader="dot" w:pos="9360"/>
            </w:tabs>
            <w:rPr>
              <w:rStyle w:val="Hyperlink"/>
              <w:noProof/>
            </w:rPr>
          </w:pPr>
          <w:hyperlink w:anchor="_Toc1961508360">
            <w:r w:rsidR="5B56DBAE" w:rsidRPr="5B56DBAE">
              <w:rPr>
                <w:rStyle w:val="Hyperlink"/>
              </w:rPr>
              <w:t>Step 4: Read in data</w:t>
            </w:r>
            <w:r w:rsidR="00A0730E">
              <w:tab/>
            </w:r>
            <w:r w:rsidR="00A0730E">
              <w:fldChar w:fldCharType="begin"/>
            </w:r>
            <w:r w:rsidR="00A0730E">
              <w:instrText>PAGEREF _Toc1961508360 \h</w:instrText>
            </w:r>
            <w:r w:rsidR="00A0730E">
              <w:fldChar w:fldCharType="separate"/>
            </w:r>
            <w:r w:rsidR="5B56DBAE" w:rsidRPr="5B56DBAE">
              <w:rPr>
                <w:rStyle w:val="Hyperlink"/>
              </w:rPr>
              <w:t>7</w:t>
            </w:r>
            <w:r w:rsidR="00A0730E">
              <w:fldChar w:fldCharType="end"/>
            </w:r>
          </w:hyperlink>
        </w:p>
        <w:p w14:paraId="35354091" w14:textId="7BEFFAB4" w:rsidR="00672CB4" w:rsidRDefault="00000000" w:rsidP="5B56DBAE">
          <w:pPr>
            <w:pStyle w:val="TOC2"/>
            <w:tabs>
              <w:tab w:val="right" w:leader="dot" w:pos="9360"/>
            </w:tabs>
            <w:rPr>
              <w:rStyle w:val="Hyperlink"/>
              <w:noProof/>
            </w:rPr>
          </w:pPr>
          <w:hyperlink w:anchor="_Toc729623597">
            <w:r w:rsidR="5B56DBAE" w:rsidRPr="5B56DBAE">
              <w:rPr>
                <w:rStyle w:val="Hyperlink"/>
              </w:rPr>
              <w:t>Step 5: Make sure data frames match</w:t>
            </w:r>
            <w:r w:rsidR="00A0730E">
              <w:tab/>
            </w:r>
            <w:r w:rsidR="00A0730E">
              <w:fldChar w:fldCharType="begin"/>
            </w:r>
            <w:r w:rsidR="00A0730E">
              <w:instrText>PAGEREF _Toc729623597 \h</w:instrText>
            </w:r>
            <w:r w:rsidR="00A0730E">
              <w:fldChar w:fldCharType="separate"/>
            </w:r>
            <w:r w:rsidR="5B56DBAE" w:rsidRPr="5B56DBAE">
              <w:rPr>
                <w:rStyle w:val="Hyperlink"/>
              </w:rPr>
              <w:t>7</w:t>
            </w:r>
            <w:r w:rsidR="00A0730E">
              <w:fldChar w:fldCharType="end"/>
            </w:r>
          </w:hyperlink>
        </w:p>
        <w:p w14:paraId="56FACE12" w14:textId="5ADF234E" w:rsidR="00672CB4" w:rsidRDefault="00000000" w:rsidP="5B56DBAE">
          <w:pPr>
            <w:pStyle w:val="TOC2"/>
            <w:tabs>
              <w:tab w:val="right" w:leader="dot" w:pos="9360"/>
            </w:tabs>
            <w:rPr>
              <w:rStyle w:val="Hyperlink"/>
              <w:noProof/>
            </w:rPr>
          </w:pPr>
          <w:hyperlink w:anchor="_Toc494963140">
            <w:r w:rsidR="5B56DBAE" w:rsidRPr="5B56DBAE">
              <w:rPr>
                <w:rStyle w:val="Hyperlink"/>
              </w:rPr>
              <w:t>Step 7: Prefiltering</w:t>
            </w:r>
            <w:r w:rsidR="00A0730E">
              <w:tab/>
            </w:r>
            <w:r w:rsidR="00A0730E">
              <w:fldChar w:fldCharType="begin"/>
            </w:r>
            <w:r w:rsidR="00A0730E">
              <w:instrText>PAGEREF _Toc494963140 \h</w:instrText>
            </w:r>
            <w:r w:rsidR="00A0730E">
              <w:fldChar w:fldCharType="separate"/>
            </w:r>
            <w:r w:rsidR="5B56DBAE" w:rsidRPr="5B56DBAE">
              <w:rPr>
                <w:rStyle w:val="Hyperlink"/>
              </w:rPr>
              <w:t>8</w:t>
            </w:r>
            <w:r w:rsidR="00A0730E">
              <w:fldChar w:fldCharType="end"/>
            </w:r>
          </w:hyperlink>
        </w:p>
        <w:p w14:paraId="6EC068BF" w14:textId="11A92701" w:rsidR="00672CB4" w:rsidRDefault="00000000" w:rsidP="5B56DBAE">
          <w:pPr>
            <w:pStyle w:val="TOC2"/>
            <w:tabs>
              <w:tab w:val="right" w:leader="dot" w:pos="9360"/>
            </w:tabs>
            <w:rPr>
              <w:rStyle w:val="Hyperlink"/>
              <w:noProof/>
            </w:rPr>
          </w:pPr>
          <w:hyperlink w:anchor="_Toc1149217663">
            <w:r w:rsidR="5B56DBAE" w:rsidRPr="5B56DBAE">
              <w:rPr>
                <w:rStyle w:val="Hyperlink"/>
              </w:rPr>
              <w:t>Step 8: Setting factor level</w:t>
            </w:r>
            <w:r w:rsidR="00A0730E">
              <w:tab/>
            </w:r>
            <w:r w:rsidR="00A0730E">
              <w:fldChar w:fldCharType="begin"/>
            </w:r>
            <w:r w:rsidR="00A0730E">
              <w:instrText>PAGEREF _Toc1149217663 \h</w:instrText>
            </w:r>
            <w:r w:rsidR="00A0730E">
              <w:fldChar w:fldCharType="separate"/>
            </w:r>
            <w:r w:rsidR="5B56DBAE" w:rsidRPr="5B56DBAE">
              <w:rPr>
                <w:rStyle w:val="Hyperlink"/>
              </w:rPr>
              <w:t>8</w:t>
            </w:r>
            <w:r w:rsidR="00A0730E">
              <w:fldChar w:fldCharType="end"/>
            </w:r>
          </w:hyperlink>
        </w:p>
        <w:p w14:paraId="667F49EA" w14:textId="1D767C19" w:rsidR="00672CB4" w:rsidRDefault="00000000" w:rsidP="5B56DBAE">
          <w:pPr>
            <w:pStyle w:val="TOC2"/>
            <w:tabs>
              <w:tab w:val="right" w:leader="dot" w:pos="9360"/>
            </w:tabs>
            <w:rPr>
              <w:rStyle w:val="Hyperlink"/>
              <w:noProof/>
            </w:rPr>
          </w:pPr>
          <w:hyperlink w:anchor="_Toc1619392934">
            <w:r w:rsidR="5B56DBAE" w:rsidRPr="5B56DBAE">
              <w:rPr>
                <w:rStyle w:val="Hyperlink"/>
              </w:rPr>
              <w:t>Step 9: Run DESeq</w:t>
            </w:r>
            <w:r w:rsidR="00A0730E">
              <w:tab/>
            </w:r>
            <w:r w:rsidR="00A0730E">
              <w:fldChar w:fldCharType="begin"/>
            </w:r>
            <w:r w:rsidR="00A0730E">
              <w:instrText>PAGEREF _Toc1619392934 \h</w:instrText>
            </w:r>
            <w:r w:rsidR="00A0730E">
              <w:fldChar w:fldCharType="separate"/>
            </w:r>
            <w:r w:rsidR="5B56DBAE" w:rsidRPr="5B56DBAE">
              <w:rPr>
                <w:rStyle w:val="Hyperlink"/>
              </w:rPr>
              <w:t>9</w:t>
            </w:r>
            <w:r w:rsidR="00A0730E">
              <w:fldChar w:fldCharType="end"/>
            </w:r>
          </w:hyperlink>
        </w:p>
        <w:p w14:paraId="3C4390D1" w14:textId="5E918B0D" w:rsidR="00672CB4" w:rsidRDefault="00000000" w:rsidP="5B56DBAE">
          <w:pPr>
            <w:pStyle w:val="TOC2"/>
            <w:tabs>
              <w:tab w:val="right" w:leader="dot" w:pos="9360"/>
            </w:tabs>
            <w:rPr>
              <w:rStyle w:val="Hyperlink"/>
              <w:noProof/>
            </w:rPr>
          </w:pPr>
          <w:hyperlink w:anchor="_Toc1574110755">
            <w:r w:rsidR="5B56DBAE" w:rsidRPr="5B56DBAE">
              <w:rPr>
                <w:rStyle w:val="Hyperlink"/>
              </w:rPr>
              <w:t>Step 10: Visualize results</w:t>
            </w:r>
            <w:r w:rsidR="00A0730E">
              <w:tab/>
            </w:r>
            <w:r w:rsidR="00A0730E">
              <w:fldChar w:fldCharType="begin"/>
            </w:r>
            <w:r w:rsidR="00A0730E">
              <w:instrText>PAGEREF _Toc1574110755 \h</w:instrText>
            </w:r>
            <w:r w:rsidR="00A0730E">
              <w:fldChar w:fldCharType="separate"/>
            </w:r>
            <w:r w:rsidR="5B56DBAE" w:rsidRPr="5B56DBAE">
              <w:rPr>
                <w:rStyle w:val="Hyperlink"/>
              </w:rPr>
              <w:t>9</w:t>
            </w:r>
            <w:r w:rsidR="00A0730E">
              <w:fldChar w:fldCharType="end"/>
            </w:r>
          </w:hyperlink>
        </w:p>
        <w:p w14:paraId="0717709B" w14:textId="0D3752FA" w:rsidR="00672CB4" w:rsidRDefault="00000000" w:rsidP="5B56DBAE">
          <w:pPr>
            <w:pStyle w:val="TOC1"/>
            <w:tabs>
              <w:tab w:val="right" w:leader="dot" w:pos="9360"/>
            </w:tabs>
            <w:rPr>
              <w:rStyle w:val="Hyperlink"/>
              <w:noProof/>
            </w:rPr>
          </w:pPr>
          <w:hyperlink w:anchor="_Toc1439560157">
            <w:r w:rsidR="5B56DBAE" w:rsidRPr="5B56DBAE">
              <w:rPr>
                <w:rStyle w:val="Hyperlink"/>
              </w:rPr>
              <w:t>Work Cited</w:t>
            </w:r>
            <w:r w:rsidR="00A0730E">
              <w:tab/>
            </w:r>
            <w:r w:rsidR="00A0730E">
              <w:fldChar w:fldCharType="begin"/>
            </w:r>
            <w:r w:rsidR="00A0730E">
              <w:instrText>PAGEREF _Toc1439560157 \h</w:instrText>
            </w:r>
            <w:r w:rsidR="00A0730E">
              <w:fldChar w:fldCharType="separate"/>
            </w:r>
            <w:r w:rsidR="5B56DBAE" w:rsidRPr="5B56DBAE">
              <w:rPr>
                <w:rStyle w:val="Hyperlink"/>
              </w:rPr>
              <w:t>10</w:t>
            </w:r>
            <w:r w:rsidR="00A0730E">
              <w:fldChar w:fldCharType="end"/>
            </w:r>
          </w:hyperlink>
          <w:r w:rsidR="00A0730E">
            <w:fldChar w:fldCharType="end"/>
          </w:r>
        </w:p>
      </w:sdtContent>
    </w:sdt>
    <w:p w14:paraId="009A6A48" w14:textId="29479325" w:rsidR="0001205D" w:rsidRDefault="0001205D"/>
    <w:p w14:paraId="003CF71F" w14:textId="19886668" w:rsidR="00286D18" w:rsidRDefault="00286D18" w:rsidP="00887795">
      <w:pPr>
        <w:pStyle w:val="Heading1"/>
      </w:pPr>
    </w:p>
    <w:p w14:paraId="7E54B01D" w14:textId="284863FF" w:rsidR="00286D18" w:rsidRDefault="00286D18" w:rsidP="004D1DD9">
      <w:pPr>
        <w:rPr>
          <w:sz w:val="28"/>
          <w:szCs w:val="28"/>
        </w:rPr>
      </w:pPr>
    </w:p>
    <w:p w14:paraId="0BE595F6" w14:textId="5C72A733" w:rsidR="00286D18" w:rsidRDefault="00286D18" w:rsidP="004D1DD9">
      <w:pPr>
        <w:rPr>
          <w:sz w:val="28"/>
          <w:szCs w:val="28"/>
        </w:rPr>
      </w:pPr>
    </w:p>
    <w:p w14:paraId="5B24825E" w14:textId="6755A87C" w:rsidR="00286D18" w:rsidRDefault="00286D18" w:rsidP="004D1DD9">
      <w:pPr>
        <w:rPr>
          <w:sz w:val="28"/>
          <w:szCs w:val="28"/>
        </w:rPr>
      </w:pPr>
    </w:p>
    <w:p w14:paraId="796C65CB" w14:textId="202133CE" w:rsidR="00286D18" w:rsidRDefault="00286D18" w:rsidP="004D1DD9">
      <w:pPr>
        <w:rPr>
          <w:sz w:val="28"/>
          <w:szCs w:val="28"/>
        </w:rPr>
      </w:pPr>
    </w:p>
    <w:p w14:paraId="200A501E" w14:textId="034D6ED1" w:rsidR="00286D18" w:rsidRDefault="00286D18" w:rsidP="004D1DD9">
      <w:pPr>
        <w:rPr>
          <w:sz w:val="28"/>
          <w:szCs w:val="28"/>
        </w:rPr>
      </w:pPr>
    </w:p>
    <w:p w14:paraId="75A3EF60" w14:textId="2FA8AD5C" w:rsidR="00286D18" w:rsidRDefault="00286D18" w:rsidP="004D1DD9">
      <w:pPr>
        <w:rPr>
          <w:sz w:val="28"/>
          <w:szCs w:val="28"/>
        </w:rPr>
      </w:pPr>
    </w:p>
    <w:p w14:paraId="3B710858" w14:textId="5730CE43" w:rsidR="00286D18" w:rsidRDefault="00286D18" w:rsidP="004D1DD9">
      <w:pPr>
        <w:rPr>
          <w:sz w:val="28"/>
          <w:szCs w:val="28"/>
        </w:rPr>
      </w:pPr>
    </w:p>
    <w:p w14:paraId="64CCE454" w14:textId="69E181EA" w:rsidR="00286D18" w:rsidRDefault="00286D18" w:rsidP="004D1DD9">
      <w:pPr>
        <w:rPr>
          <w:sz w:val="28"/>
          <w:szCs w:val="28"/>
        </w:rPr>
      </w:pPr>
    </w:p>
    <w:p w14:paraId="44A5E99F" w14:textId="77777777" w:rsidR="00286D18" w:rsidRDefault="00286D18" w:rsidP="004D1DD9">
      <w:pPr>
        <w:rPr>
          <w:sz w:val="28"/>
          <w:szCs w:val="28"/>
        </w:rPr>
      </w:pPr>
    </w:p>
    <w:p w14:paraId="20EF8C54" w14:textId="77777777" w:rsidR="00286D18" w:rsidRDefault="00286D18" w:rsidP="004D1DD9">
      <w:pPr>
        <w:rPr>
          <w:sz w:val="28"/>
          <w:szCs w:val="28"/>
        </w:rPr>
      </w:pPr>
    </w:p>
    <w:p w14:paraId="63779B98" w14:textId="77777777" w:rsidR="00286D18" w:rsidRDefault="00286D18" w:rsidP="004D1DD9">
      <w:pPr>
        <w:rPr>
          <w:sz w:val="28"/>
          <w:szCs w:val="28"/>
        </w:rPr>
      </w:pPr>
    </w:p>
    <w:p w14:paraId="4C4F8058" w14:textId="77777777" w:rsidR="00286D18" w:rsidRDefault="00286D18" w:rsidP="004D1DD9">
      <w:pPr>
        <w:rPr>
          <w:sz w:val="28"/>
          <w:szCs w:val="28"/>
        </w:rPr>
      </w:pPr>
    </w:p>
    <w:p w14:paraId="6EDC851B" w14:textId="77777777" w:rsidR="00286D18" w:rsidRDefault="00286D18" w:rsidP="004D1DD9">
      <w:pPr>
        <w:rPr>
          <w:sz w:val="28"/>
          <w:szCs w:val="28"/>
        </w:rPr>
      </w:pPr>
    </w:p>
    <w:p w14:paraId="33E0AD7F" w14:textId="77777777" w:rsidR="00F5508B" w:rsidRDefault="00F5508B" w:rsidP="008B1D91">
      <w:pPr>
        <w:rPr>
          <w:sz w:val="36"/>
          <w:szCs w:val="36"/>
        </w:rPr>
      </w:pPr>
    </w:p>
    <w:p w14:paraId="57AED492" w14:textId="77777777" w:rsidR="00327A1E" w:rsidRDefault="00327A1E" w:rsidP="00327A1E">
      <w:pPr>
        <w:pStyle w:val="Heading1"/>
        <w:rPr>
          <w:sz w:val="40"/>
          <w:szCs w:val="40"/>
        </w:rPr>
      </w:pPr>
    </w:p>
    <w:p w14:paraId="64D173A9" w14:textId="77777777" w:rsidR="00327A1E" w:rsidRPr="00327A1E" w:rsidRDefault="00327A1E" w:rsidP="00327A1E"/>
    <w:p w14:paraId="0BC32372" w14:textId="7522EB6E" w:rsidR="00C1071C" w:rsidRPr="008B1D91" w:rsidRDefault="00AB1177" w:rsidP="008B1D91">
      <w:pPr>
        <w:pStyle w:val="Heading1"/>
        <w:jc w:val="center"/>
        <w:rPr>
          <w:sz w:val="40"/>
          <w:szCs w:val="40"/>
        </w:rPr>
      </w:pPr>
      <w:bookmarkStart w:id="3" w:name="_Toc1937003175"/>
      <w:r w:rsidRPr="008B1D91">
        <w:rPr>
          <w:sz w:val="40"/>
          <w:szCs w:val="40"/>
        </w:rPr>
        <w:t>Purpose</w:t>
      </w:r>
      <w:bookmarkEnd w:id="3"/>
    </w:p>
    <w:p w14:paraId="5F59D53A" w14:textId="77777777" w:rsidR="00D70D54" w:rsidRDefault="00D70D54" w:rsidP="00AB1177">
      <w:pPr>
        <w:jc w:val="center"/>
        <w:rPr>
          <w:sz w:val="36"/>
          <w:szCs w:val="36"/>
        </w:rPr>
      </w:pPr>
    </w:p>
    <w:p w14:paraId="434D4405" w14:textId="78ADCAA6" w:rsidR="00D70D54" w:rsidRDefault="00986016" w:rsidP="00DF2E32">
      <w:pPr>
        <w:ind w:firstLine="720"/>
        <w:rPr>
          <w:sz w:val="28"/>
          <w:szCs w:val="28"/>
        </w:rPr>
      </w:pPr>
      <w:r>
        <w:rPr>
          <w:sz w:val="28"/>
          <w:szCs w:val="28"/>
        </w:rPr>
        <w:t xml:space="preserve">The purpose of this tutorial </w:t>
      </w:r>
      <w:r w:rsidR="00540E15">
        <w:rPr>
          <w:sz w:val="28"/>
          <w:szCs w:val="28"/>
        </w:rPr>
        <w:t xml:space="preserve">is to conduct </w:t>
      </w:r>
      <w:r w:rsidR="001F637D">
        <w:rPr>
          <w:sz w:val="28"/>
          <w:szCs w:val="28"/>
        </w:rPr>
        <w:t xml:space="preserve">an analysis of RNA-seq </w:t>
      </w:r>
      <w:r w:rsidR="005471A5">
        <w:rPr>
          <w:sz w:val="28"/>
          <w:szCs w:val="28"/>
        </w:rPr>
        <w:t xml:space="preserve">counts </w:t>
      </w:r>
      <w:r w:rsidR="001F637D">
        <w:rPr>
          <w:sz w:val="28"/>
          <w:szCs w:val="28"/>
        </w:rPr>
        <w:t xml:space="preserve">data to identify differentially expressed genes across different conditions. We will be utilizing the </w:t>
      </w:r>
      <w:commentRangeStart w:id="4"/>
      <w:r w:rsidR="001F637D">
        <w:rPr>
          <w:sz w:val="28"/>
          <w:szCs w:val="28"/>
        </w:rPr>
        <w:t>DESeq2 package in R</w:t>
      </w:r>
      <w:r w:rsidR="008A5CDB">
        <w:rPr>
          <w:sz w:val="28"/>
          <w:szCs w:val="28"/>
        </w:rPr>
        <w:t xml:space="preserve"> to </w:t>
      </w:r>
      <w:commentRangeEnd w:id="4"/>
      <w:r>
        <w:commentReference w:id="4"/>
      </w:r>
      <w:r w:rsidR="008A5CDB">
        <w:rPr>
          <w:sz w:val="28"/>
          <w:szCs w:val="28"/>
        </w:rPr>
        <w:t xml:space="preserve">conduct this analysis. DESeq2 </w:t>
      </w:r>
      <w:r w:rsidR="00AD653F">
        <w:rPr>
          <w:sz w:val="28"/>
          <w:szCs w:val="28"/>
        </w:rPr>
        <w:t xml:space="preserve">employs statistical techniques to determine </w:t>
      </w:r>
      <w:r w:rsidR="00A62BB2">
        <w:rPr>
          <w:sz w:val="28"/>
          <w:szCs w:val="28"/>
        </w:rPr>
        <w:t xml:space="preserve">what genes </w:t>
      </w:r>
      <w:r w:rsidR="002E2F26">
        <w:rPr>
          <w:sz w:val="28"/>
          <w:szCs w:val="28"/>
        </w:rPr>
        <w:t xml:space="preserve">are significantly upregulated or downregulated </w:t>
      </w:r>
      <w:del w:id="5" w:author="Chain, Frederic J" w:date="2023-11-14T22:38:00Z">
        <w:r w:rsidR="002E2F26">
          <w:rPr>
            <w:sz w:val="28"/>
            <w:szCs w:val="28"/>
          </w:rPr>
          <w:delText>in response to</w:delText>
        </w:r>
      </w:del>
      <w:r w:rsidR="3EEF2BDC" w:rsidRPr="5B56DBAE">
        <w:rPr>
          <w:sz w:val="28"/>
          <w:szCs w:val="28"/>
        </w:rPr>
        <w:t>between</w:t>
      </w:r>
      <w:r w:rsidR="002E2F26">
        <w:rPr>
          <w:sz w:val="28"/>
          <w:szCs w:val="28"/>
        </w:rPr>
        <w:t xml:space="preserve"> the </w:t>
      </w:r>
      <w:r w:rsidR="57821828" w:rsidRPr="5B56DBAE">
        <w:rPr>
          <w:sz w:val="28"/>
          <w:szCs w:val="28"/>
        </w:rPr>
        <w:t>condition</w:t>
      </w:r>
      <w:ins w:id="6" w:author="Chain, Frederic J" w:date="2023-11-14T22:38:00Z">
        <w:r w:rsidR="0F33C2E2" w:rsidRPr="5B56DBAE">
          <w:rPr>
            <w:sz w:val="28"/>
            <w:szCs w:val="28"/>
          </w:rPr>
          <w:t>s</w:t>
        </w:r>
      </w:ins>
      <w:r w:rsidR="002E2F26">
        <w:rPr>
          <w:sz w:val="28"/>
          <w:szCs w:val="28"/>
        </w:rPr>
        <w:t xml:space="preserve"> being studied.</w:t>
      </w:r>
      <w:r w:rsidR="008C23E7">
        <w:rPr>
          <w:sz w:val="28"/>
          <w:szCs w:val="28"/>
        </w:rPr>
        <w:t xml:space="preserve"> </w:t>
      </w:r>
      <w:r w:rsidR="00CC3E8C">
        <w:rPr>
          <w:sz w:val="28"/>
          <w:szCs w:val="28"/>
        </w:rPr>
        <w:t>This guide will cover what packages are needed</w:t>
      </w:r>
      <w:r w:rsidR="00743D87">
        <w:rPr>
          <w:sz w:val="28"/>
          <w:szCs w:val="28"/>
        </w:rPr>
        <w:t xml:space="preserve">, how to read in data, how to make a </w:t>
      </w:r>
      <w:proofErr w:type="spellStart"/>
      <w:r w:rsidR="00743D87">
        <w:rPr>
          <w:sz w:val="28"/>
          <w:szCs w:val="28"/>
        </w:rPr>
        <w:t>DESeq</w:t>
      </w:r>
      <w:proofErr w:type="spellEnd"/>
      <w:r w:rsidR="007231E9">
        <w:rPr>
          <w:sz w:val="28"/>
          <w:szCs w:val="28"/>
        </w:rPr>
        <w:t xml:space="preserve"> dataset object, filtering our data</w:t>
      </w:r>
      <w:r w:rsidR="00374C44">
        <w:rPr>
          <w:sz w:val="28"/>
          <w:szCs w:val="28"/>
        </w:rPr>
        <w:t xml:space="preserve">, running the </w:t>
      </w:r>
      <w:proofErr w:type="spellStart"/>
      <w:r w:rsidR="00374C44">
        <w:rPr>
          <w:sz w:val="28"/>
          <w:szCs w:val="28"/>
        </w:rPr>
        <w:t>DESeq</w:t>
      </w:r>
      <w:proofErr w:type="spellEnd"/>
      <w:r w:rsidR="00374C44">
        <w:rPr>
          <w:sz w:val="28"/>
          <w:szCs w:val="28"/>
        </w:rPr>
        <w:t xml:space="preserve"> function and finally, how to visualize our results</w:t>
      </w:r>
      <w:r w:rsidR="001B5053">
        <w:rPr>
          <w:sz w:val="28"/>
          <w:szCs w:val="28"/>
        </w:rPr>
        <w:t xml:space="preserve"> by using a </w:t>
      </w:r>
      <w:r w:rsidR="00DA7D43">
        <w:rPr>
          <w:sz w:val="28"/>
          <w:szCs w:val="28"/>
        </w:rPr>
        <w:t>volcano</w:t>
      </w:r>
      <w:commentRangeStart w:id="7"/>
      <w:r w:rsidR="6DE3CBE7" w:rsidRPr="5B56DBAE">
        <w:rPr>
          <w:sz w:val="28"/>
          <w:szCs w:val="28"/>
        </w:rPr>
        <w:t xml:space="preserve"> </w:t>
      </w:r>
      <w:commentRangeEnd w:id="7"/>
      <w:r>
        <w:commentReference w:id="7"/>
      </w:r>
      <w:r w:rsidR="001B5053">
        <w:rPr>
          <w:sz w:val="28"/>
          <w:szCs w:val="28"/>
        </w:rPr>
        <w:t>plot</w:t>
      </w:r>
      <w:r w:rsidR="00680059">
        <w:rPr>
          <w:sz w:val="28"/>
          <w:szCs w:val="28"/>
        </w:rPr>
        <w:t>.</w:t>
      </w:r>
      <w:r w:rsidR="006E6BEB">
        <w:rPr>
          <w:sz w:val="28"/>
          <w:szCs w:val="28"/>
        </w:rPr>
        <w:t xml:space="preserve"> A </w:t>
      </w:r>
      <w:r w:rsidR="009E2E12">
        <w:rPr>
          <w:sz w:val="28"/>
          <w:szCs w:val="28"/>
        </w:rPr>
        <w:t xml:space="preserve">volcano plot is a type of scatter plot that is commonly used in the field of bioinformatics </w:t>
      </w:r>
      <w:r w:rsidR="00926197">
        <w:rPr>
          <w:sz w:val="28"/>
          <w:szCs w:val="28"/>
        </w:rPr>
        <w:t>to visualize large scale data such as RNA-seq data.</w:t>
      </w:r>
    </w:p>
    <w:p w14:paraId="610EE001" w14:textId="77777777" w:rsidR="00E64A8A" w:rsidRDefault="00E64A8A" w:rsidP="00D70D54">
      <w:pPr>
        <w:rPr>
          <w:sz w:val="28"/>
          <w:szCs w:val="28"/>
        </w:rPr>
      </w:pPr>
    </w:p>
    <w:p w14:paraId="2D4E7764" w14:textId="77777777" w:rsidR="00E64A8A" w:rsidRDefault="00E64A8A" w:rsidP="00D70D54">
      <w:pPr>
        <w:rPr>
          <w:sz w:val="28"/>
          <w:szCs w:val="28"/>
        </w:rPr>
      </w:pPr>
    </w:p>
    <w:p w14:paraId="5DA444BA" w14:textId="77777777" w:rsidR="00E64A8A" w:rsidRDefault="00E64A8A" w:rsidP="00D70D54">
      <w:pPr>
        <w:rPr>
          <w:sz w:val="28"/>
          <w:szCs w:val="28"/>
        </w:rPr>
      </w:pPr>
    </w:p>
    <w:p w14:paraId="0C51A968" w14:textId="77777777" w:rsidR="00E64A8A" w:rsidRDefault="00E64A8A" w:rsidP="00D70D54">
      <w:pPr>
        <w:rPr>
          <w:sz w:val="28"/>
          <w:szCs w:val="28"/>
        </w:rPr>
      </w:pPr>
    </w:p>
    <w:p w14:paraId="34DF3997" w14:textId="77777777" w:rsidR="00E64A8A" w:rsidRDefault="00E64A8A" w:rsidP="00D70D54">
      <w:pPr>
        <w:rPr>
          <w:sz w:val="28"/>
          <w:szCs w:val="28"/>
        </w:rPr>
      </w:pPr>
    </w:p>
    <w:p w14:paraId="118CAC44" w14:textId="77777777" w:rsidR="00E64A8A" w:rsidRDefault="00E64A8A" w:rsidP="00D70D54">
      <w:pPr>
        <w:rPr>
          <w:sz w:val="28"/>
          <w:szCs w:val="28"/>
        </w:rPr>
      </w:pPr>
    </w:p>
    <w:p w14:paraId="51ED30E1" w14:textId="77777777" w:rsidR="00E64A8A" w:rsidRDefault="00E64A8A" w:rsidP="00D70D54">
      <w:pPr>
        <w:rPr>
          <w:sz w:val="28"/>
          <w:szCs w:val="28"/>
        </w:rPr>
      </w:pPr>
    </w:p>
    <w:p w14:paraId="234CE74E" w14:textId="77777777" w:rsidR="00E64A8A" w:rsidRDefault="00E64A8A" w:rsidP="00D70D54">
      <w:pPr>
        <w:rPr>
          <w:sz w:val="28"/>
          <w:szCs w:val="28"/>
        </w:rPr>
      </w:pPr>
    </w:p>
    <w:p w14:paraId="68B79275" w14:textId="77777777" w:rsidR="00E64A8A" w:rsidRDefault="00E64A8A" w:rsidP="00D70D54">
      <w:pPr>
        <w:rPr>
          <w:sz w:val="28"/>
          <w:szCs w:val="28"/>
        </w:rPr>
      </w:pPr>
    </w:p>
    <w:p w14:paraId="269526E2" w14:textId="77777777" w:rsidR="00E64A8A" w:rsidRDefault="00E64A8A" w:rsidP="00D70D54">
      <w:pPr>
        <w:rPr>
          <w:sz w:val="28"/>
          <w:szCs w:val="28"/>
        </w:rPr>
      </w:pPr>
    </w:p>
    <w:p w14:paraId="27353D02" w14:textId="77777777" w:rsidR="00E64A8A" w:rsidRDefault="00E64A8A" w:rsidP="00D70D54">
      <w:pPr>
        <w:rPr>
          <w:sz w:val="28"/>
          <w:szCs w:val="28"/>
        </w:rPr>
      </w:pPr>
    </w:p>
    <w:p w14:paraId="7960E201" w14:textId="77777777" w:rsidR="00E64A8A" w:rsidRDefault="00E64A8A" w:rsidP="00D70D54">
      <w:pPr>
        <w:rPr>
          <w:sz w:val="28"/>
          <w:szCs w:val="28"/>
        </w:rPr>
      </w:pPr>
    </w:p>
    <w:p w14:paraId="53311B2A" w14:textId="77777777" w:rsidR="00E64A8A" w:rsidRDefault="00E64A8A" w:rsidP="00D70D54">
      <w:pPr>
        <w:rPr>
          <w:sz w:val="28"/>
          <w:szCs w:val="28"/>
        </w:rPr>
      </w:pPr>
    </w:p>
    <w:p w14:paraId="02647936" w14:textId="77777777" w:rsidR="00E64A8A" w:rsidRDefault="00E64A8A" w:rsidP="00D70D54">
      <w:pPr>
        <w:rPr>
          <w:sz w:val="28"/>
          <w:szCs w:val="28"/>
        </w:rPr>
      </w:pPr>
    </w:p>
    <w:p w14:paraId="5D964347" w14:textId="77777777" w:rsidR="00E64A8A" w:rsidRDefault="00E64A8A" w:rsidP="00D70D54">
      <w:pPr>
        <w:rPr>
          <w:sz w:val="28"/>
          <w:szCs w:val="28"/>
        </w:rPr>
      </w:pPr>
    </w:p>
    <w:p w14:paraId="5A956F84" w14:textId="77777777" w:rsidR="00E64A8A" w:rsidRDefault="00E64A8A" w:rsidP="00D70D54">
      <w:pPr>
        <w:rPr>
          <w:sz w:val="28"/>
          <w:szCs w:val="28"/>
        </w:rPr>
      </w:pPr>
    </w:p>
    <w:p w14:paraId="14ADF954" w14:textId="77777777" w:rsidR="00E64A8A" w:rsidRDefault="00E64A8A" w:rsidP="00D70D54">
      <w:pPr>
        <w:rPr>
          <w:sz w:val="28"/>
          <w:szCs w:val="28"/>
        </w:rPr>
      </w:pPr>
    </w:p>
    <w:p w14:paraId="2C99BA6D" w14:textId="77777777" w:rsidR="00E64A8A" w:rsidRDefault="00E64A8A" w:rsidP="00D70D54">
      <w:pPr>
        <w:rPr>
          <w:sz w:val="28"/>
          <w:szCs w:val="28"/>
        </w:rPr>
      </w:pPr>
    </w:p>
    <w:p w14:paraId="0DF9ADF0" w14:textId="77777777" w:rsidR="00E64A8A" w:rsidRDefault="00E64A8A" w:rsidP="00D70D54">
      <w:pPr>
        <w:rPr>
          <w:sz w:val="28"/>
          <w:szCs w:val="28"/>
        </w:rPr>
      </w:pPr>
    </w:p>
    <w:p w14:paraId="17A94D39" w14:textId="77777777" w:rsidR="00E64A8A" w:rsidRDefault="00E64A8A" w:rsidP="00D70D54">
      <w:pPr>
        <w:rPr>
          <w:sz w:val="28"/>
          <w:szCs w:val="28"/>
        </w:rPr>
      </w:pPr>
    </w:p>
    <w:p w14:paraId="1FE7FF2D" w14:textId="77777777" w:rsidR="00E64A8A" w:rsidRDefault="00E64A8A" w:rsidP="00D70D54">
      <w:pPr>
        <w:rPr>
          <w:sz w:val="28"/>
          <w:szCs w:val="28"/>
        </w:rPr>
      </w:pPr>
    </w:p>
    <w:p w14:paraId="6CBF8E0B" w14:textId="77777777" w:rsidR="00E64A8A" w:rsidRDefault="00E64A8A" w:rsidP="00D70D54">
      <w:pPr>
        <w:rPr>
          <w:sz w:val="28"/>
          <w:szCs w:val="28"/>
        </w:rPr>
      </w:pPr>
    </w:p>
    <w:p w14:paraId="57A137D0" w14:textId="77777777" w:rsidR="00E64A8A" w:rsidRDefault="00E64A8A" w:rsidP="00D70D54">
      <w:pPr>
        <w:rPr>
          <w:sz w:val="28"/>
          <w:szCs w:val="28"/>
        </w:rPr>
      </w:pPr>
    </w:p>
    <w:p w14:paraId="62B8F68A" w14:textId="77777777" w:rsidR="00E64A8A" w:rsidRDefault="00E64A8A" w:rsidP="00D70D54">
      <w:pPr>
        <w:rPr>
          <w:sz w:val="28"/>
          <w:szCs w:val="28"/>
        </w:rPr>
      </w:pPr>
    </w:p>
    <w:p w14:paraId="0EF8C853" w14:textId="77777777" w:rsidR="00E64A8A" w:rsidRDefault="00E64A8A" w:rsidP="00D70D54">
      <w:pPr>
        <w:rPr>
          <w:sz w:val="28"/>
          <w:szCs w:val="28"/>
        </w:rPr>
      </w:pPr>
    </w:p>
    <w:p w14:paraId="55F3D473" w14:textId="77777777" w:rsidR="00E64A8A" w:rsidRDefault="00E64A8A" w:rsidP="00D70D54">
      <w:pPr>
        <w:rPr>
          <w:sz w:val="28"/>
          <w:szCs w:val="28"/>
        </w:rPr>
      </w:pPr>
    </w:p>
    <w:p w14:paraId="18F48AC3" w14:textId="77777777" w:rsidR="00E64A8A" w:rsidRDefault="00E64A8A" w:rsidP="00D70D54">
      <w:pPr>
        <w:rPr>
          <w:sz w:val="28"/>
          <w:szCs w:val="28"/>
        </w:rPr>
      </w:pPr>
    </w:p>
    <w:p w14:paraId="4BB3BA49" w14:textId="2C4FD886" w:rsidR="00E64A8A" w:rsidRPr="008B1D91" w:rsidRDefault="003043FD" w:rsidP="008B1D91">
      <w:pPr>
        <w:pStyle w:val="Heading1"/>
        <w:jc w:val="center"/>
        <w:rPr>
          <w:sz w:val="40"/>
          <w:szCs w:val="40"/>
        </w:rPr>
      </w:pPr>
      <w:bookmarkStart w:id="8" w:name="_Toc1368254842"/>
      <w:commentRangeStart w:id="9"/>
      <w:r w:rsidRPr="008B1D91">
        <w:rPr>
          <w:sz w:val="40"/>
          <w:szCs w:val="40"/>
        </w:rPr>
        <w:t>Background Information</w:t>
      </w:r>
      <w:bookmarkEnd w:id="8"/>
      <w:commentRangeEnd w:id="9"/>
      <w:r>
        <w:commentReference w:id="9"/>
      </w:r>
    </w:p>
    <w:p w14:paraId="3A5DDE7C" w14:textId="77777777" w:rsidR="003043FD" w:rsidRDefault="003043FD" w:rsidP="003043FD">
      <w:pPr>
        <w:jc w:val="center"/>
        <w:rPr>
          <w:sz w:val="36"/>
          <w:szCs w:val="36"/>
        </w:rPr>
      </w:pPr>
    </w:p>
    <w:p w14:paraId="0EFE1C46" w14:textId="44C591CA" w:rsidR="00515551" w:rsidRDefault="00411E10" w:rsidP="00515551">
      <w:pPr>
        <w:ind w:firstLine="720"/>
        <w:rPr>
          <w:sz w:val="28"/>
          <w:szCs w:val="28"/>
        </w:rPr>
      </w:pPr>
      <w:r>
        <w:rPr>
          <w:sz w:val="28"/>
          <w:szCs w:val="28"/>
        </w:rPr>
        <w:t xml:space="preserve">The </w:t>
      </w:r>
      <w:r w:rsidR="000F4140">
        <w:rPr>
          <w:sz w:val="28"/>
          <w:szCs w:val="28"/>
        </w:rPr>
        <w:t>data set we will be analyzing comes from a study addressing the underlying mech</w:t>
      </w:r>
      <w:commentRangeStart w:id="10"/>
      <w:r w:rsidR="000F4140">
        <w:rPr>
          <w:sz w:val="28"/>
          <w:szCs w:val="28"/>
        </w:rPr>
        <w:t xml:space="preserve">anisms </w:t>
      </w:r>
      <w:r w:rsidR="00CA5161">
        <w:rPr>
          <w:sz w:val="28"/>
          <w:szCs w:val="28"/>
        </w:rPr>
        <w:t xml:space="preserve">of how glucocorticoids </w:t>
      </w:r>
      <w:r w:rsidR="000D4425">
        <w:rPr>
          <w:sz w:val="28"/>
          <w:szCs w:val="28"/>
        </w:rPr>
        <w:t>suppress inflammation in airway smooth muscle (ASM).</w:t>
      </w:r>
      <w:commentRangeEnd w:id="10"/>
      <w:r>
        <w:commentReference w:id="10"/>
      </w:r>
      <w:r w:rsidR="000D4425">
        <w:rPr>
          <w:sz w:val="28"/>
          <w:szCs w:val="28"/>
        </w:rPr>
        <w:t xml:space="preserve"> </w:t>
      </w:r>
      <w:hyperlink r:id="rId18">
        <w:r w:rsidR="004C0323" w:rsidRPr="5B56DBAE">
          <w:rPr>
            <w:rStyle w:val="Hyperlink"/>
            <w:sz w:val="28"/>
            <w:szCs w:val="28"/>
          </w:rPr>
          <w:t>(</w:t>
        </w:r>
        <w:r w:rsidR="004C0323" w:rsidRPr="5B56DBAE">
          <w:rPr>
            <w:rStyle w:val="Hyperlink"/>
            <w:sz w:val="28"/>
            <w:szCs w:val="28"/>
          </w:rPr>
          <w:t>H</w:t>
        </w:r>
        <w:r w:rsidR="004C0323" w:rsidRPr="5B56DBAE">
          <w:rPr>
            <w:rStyle w:val="Hyperlink"/>
            <w:sz w:val="28"/>
            <w:szCs w:val="28"/>
          </w:rPr>
          <w:t>imes BE, 2014)</w:t>
        </w:r>
      </w:hyperlink>
      <w:r w:rsidR="00763557">
        <w:rPr>
          <w:sz w:val="28"/>
          <w:szCs w:val="28"/>
        </w:rPr>
        <w:t>Glucocorticoids</w:t>
      </w:r>
      <w:r w:rsidR="00440B05">
        <w:rPr>
          <w:sz w:val="28"/>
          <w:szCs w:val="28"/>
        </w:rPr>
        <w:t xml:space="preserve"> are a class of </w:t>
      </w:r>
      <w:r w:rsidR="005B4C77" w:rsidRPr="005B4C77">
        <w:rPr>
          <w:sz w:val="28"/>
          <w:szCs w:val="28"/>
        </w:rPr>
        <w:t>corticosteroids,</w:t>
      </w:r>
      <w:r w:rsidR="00930ABF">
        <w:rPr>
          <w:sz w:val="28"/>
          <w:szCs w:val="28"/>
        </w:rPr>
        <w:t xml:space="preserve"> which Is a group of steroids produced in the adrenal</w:t>
      </w:r>
      <w:r w:rsidR="002C0498">
        <w:rPr>
          <w:sz w:val="28"/>
          <w:szCs w:val="28"/>
        </w:rPr>
        <w:t xml:space="preserve"> cortex. They are named in their role in glucose metabolism but have potent anti-inflammatory</w:t>
      </w:r>
      <w:r w:rsidR="005B4C77">
        <w:rPr>
          <w:sz w:val="28"/>
          <w:szCs w:val="28"/>
        </w:rPr>
        <w:t xml:space="preserve"> and immunosuppressive properties.</w:t>
      </w:r>
      <w:r w:rsidR="005B4C77" w:rsidRPr="005B4C77">
        <w:rPr>
          <w:sz w:val="28"/>
          <w:szCs w:val="28"/>
        </w:rPr>
        <w:t xml:space="preserve"> </w:t>
      </w:r>
      <w:r w:rsidR="005B4C77">
        <w:rPr>
          <w:sz w:val="28"/>
          <w:szCs w:val="28"/>
        </w:rPr>
        <w:t>Glucocorticoids</w:t>
      </w:r>
      <w:r w:rsidR="00763557">
        <w:rPr>
          <w:sz w:val="28"/>
          <w:szCs w:val="28"/>
        </w:rPr>
        <w:t xml:space="preserve"> </w:t>
      </w:r>
      <w:r w:rsidR="00705A6E">
        <w:rPr>
          <w:sz w:val="28"/>
          <w:szCs w:val="28"/>
        </w:rPr>
        <w:t xml:space="preserve">are </w:t>
      </w:r>
      <w:r w:rsidR="009B6E00">
        <w:rPr>
          <w:sz w:val="28"/>
          <w:szCs w:val="28"/>
        </w:rPr>
        <w:t xml:space="preserve">the primary treatment strategy </w:t>
      </w:r>
      <w:r w:rsidR="007A35A6">
        <w:rPr>
          <w:sz w:val="28"/>
          <w:szCs w:val="28"/>
        </w:rPr>
        <w:t xml:space="preserve">for treating asthma because they have anti-inflammatory effects in many lung tissues. </w:t>
      </w:r>
      <w:r w:rsidR="00BA2C8C">
        <w:rPr>
          <w:sz w:val="28"/>
          <w:szCs w:val="28"/>
        </w:rPr>
        <w:t>Until this study, the mechanism in which glucocorticoids</w:t>
      </w:r>
      <w:r w:rsidR="005E32BE">
        <w:rPr>
          <w:sz w:val="28"/>
          <w:szCs w:val="28"/>
        </w:rPr>
        <w:t xml:space="preserve"> suppress inflammation in ASM </w:t>
      </w:r>
      <w:r w:rsidR="00EF719A">
        <w:rPr>
          <w:sz w:val="28"/>
          <w:szCs w:val="28"/>
        </w:rPr>
        <w:t xml:space="preserve">was unknown. </w:t>
      </w:r>
      <w:r w:rsidR="00577188">
        <w:rPr>
          <w:sz w:val="28"/>
          <w:szCs w:val="28"/>
        </w:rPr>
        <w:t>The researchers</w:t>
      </w:r>
      <w:r w:rsidR="006A7F31">
        <w:rPr>
          <w:sz w:val="28"/>
          <w:szCs w:val="28"/>
        </w:rPr>
        <w:t xml:space="preserve"> used RNA-seq to characterize </w:t>
      </w:r>
      <w:r w:rsidR="00D109DB">
        <w:rPr>
          <w:sz w:val="28"/>
          <w:szCs w:val="28"/>
        </w:rPr>
        <w:t xml:space="preserve">transcriptomic changes in four </w:t>
      </w:r>
      <w:proofErr w:type="gramStart"/>
      <w:r w:rsidR="00D109DB">
        <w:rPr>
          <w:sz w:val="28"/>
          <w:szCs w:val="28"/>
        </w:rPr>
        <w:t>primary</w:t>
      </w:r>
      <w:proofErr w:type="gramEnd"/>
      <w:r w:rsidR="00D109DB">
        <w:rPr>
          <w:sz w:val="28"/>
          <w:szCs w:val="28"/>
        </w:rPr>
        <w:t xml:space="preserve"> human ASM cell lines.</w:t>
      </w:r>
      <w:r w:rsidR="000D04A0">
        <w:rPr>
          <w:sz w:val="28"/>
          <w:szCs w:val="28"/>
        </w:rPr>
        <w:t xml:space="preserve"> The lines </w:t>
      </w:r>
      <w:r w:rsidR="009E047A">
        <w:rPr>
          <w:sz w:val="28"/>
          <w:szCs w:val="28"/>
        </w:rPr>
        <w:t>were</w:t>
      </w:r>
      <w:r w:rsidR="000D04A0">
        <w:rPr>
          <w:sz w:val="28"/>
          <w:szCs w:val="28"/>
        </w:rPr>
        <w:t xml:space="preserve"> </w:t>
      </w:r>
      <w:r w:rsidR="009E047A">
        <w:rPr>
          <w:sz w:val="28"/>
          <w:szCs w:val="28"/>
        </w:rPr>
        <w:t>treated</w:t>
      </w:r>
      <w:r w:rsidR="000D04A0">
        <w:rPr>
          <w:sz w:val="28"/>
          <w:szCs w:val="28"/>
        </w:rPr>
        <w:t xml:space="preserve"> with dexamethasone </w:t>
      </w:r>
      <w:r w:rsidR="00B374AF">
        <w:rPr>
          <w:sz w:val="28"/>
          <w:szCs w:val="28"/>
        </w:rPr>
        <w:t>which is a potent synthetic glucocorticoid</w:t>
      </w:r>
      <w:r w:rsidR="009E047A">
        <w:rPr>
          <w:sz w:val="28"/>
          <w:szCs w:val="28"/>
        </w:rPr>
        <w:t>.</w:t>
      </w:r>
      <w:r w:rsidR="00832BB6">
        <w:rPr>
          <w:sz w:val="28"/>
          <w:szCs w:val="28"/>
        </w:rPr>
        <w:t xml:space="preserve"> They found 316 </w:t>
      </w:r>
      <w:r w:rsidR="00906850">
        <w:rPr>
          <w:sz w:val="28"/>
          <w:szCs w:val="28"/>
        </w:rPr>
        <w:t>differentially</w:t>
      </w:r>
      <w:r w:rsidR="00832BB6">
        <w:rPr>
          <w:sz w:val="28"/>
          <w:szCs w:val="28"/>
        </w:rPr>
        <w:t xml:space="preserve"> expressed genes</w:t>
      </w:r>
      <w:r w:rsidR="00515551">
        <w:rPr>
          <w:sz w:val="28"/>
          <w:szCs w:val="28"/>
        </w:rPr>
        <w:t xml:space="preserve"> this list of 316 genes underwent further analysis to see what sets of genes were statistically significant enriched in the samples. </w:t>
      </w:r>
      <w:r w:rsidR="00515551" w:rsidRPr="5B56DBAE">
        <w:rPr>
          <w:sz w:val="28"/>
          <w:szCs w:val="28"/>
        </w:rPr>
        <w:t>CRISPLD2</w:t>
      </w:r>
      <w:r w:rsidR="00515551">
        <w:rPr>
          <w:sz w:val="28"/>
          <w:szCs w:val="28"/>
        </w:rPr>
        <w:t xml:space="preserve"> along with many other genes where differentially expressed and enriched. CRISPLD2 was further studied because it hasn’t been</w:t>
      </w:r>
      <w:r w:rsidR="00D011D6">
        <w:rPr>
          <w:sz w:val="28"/>
          <w:szCs w:val="28"/>
        </w:rPr>
        <w:t xml:space="preserve"> investigated.</w:t>
      </w:r>
    </w:p>
    <w:p w14:paraId="7B9456E7" w14:textId="242472E5" w:rsidR="00414EC6" w:rsidRPr="009D3E58" w:rsidRDefault="00515551" w:rsidP="009D3E58">
      <w:pPr>
        <w:ind w:firstLine="720"/>
        <w:rPr>
          <w:color w:val="0563C1" w:themeColor="hyperlink"/>
          <w:sz w:val="28"/>
          <w:szCs w:val="28"/>
          <w:u w:val="single"/>
        </w:rPr>
      </w:pPr>
      <w:r>
        <w:rPr>
          <w:sz w:val="28"/>
          <w:szCs w:val="28"/>
        </w:rPr>
        <w:t xml:space="preserve"> </w:t>
      </w:r>
      <w:r w:rsidR="3CA49E88" w:rsidRPr="5B56DBAE">
        <w:rPr>
          <w:sz w:val="28"/>
          <w:szCs w:val="28"/>
        </w:rPr>
        <w:t>CRISPLD2</w:t>
      </w:r>
      <w:r w:rsidR="00787252">
        <w:rPr>
          <w:sz w:val="28"/>
          <w:szCs w:val="28"/>
        </w:rPr>
        <w:t xml:space="preserve"> which encodes a secreted </w:t>
      </w:r>
      <w:r w:rsidR="00936CF0">
        <w:rPr>
          <w:sz w:val="28"/>
          <w:szCs w:val="28"/>
        </w:rPr>
        <w:t xml:space="preserve">protein which has been implicated in lung development and </w:t>
      </w:r>
      <w:r w:rsidR="001C510A">
        <w:rPr>
          <w:sz w:val="28"/>
          <w:szCs w:val="28"/>
        </w:rPr>
        <w:t xml:space="preserve">endotoxin regulation. </w:t>
      </w:r>
      <w:r w:rsidR="00212F98">
        <w:rPr>
          <w:sz w:val="28"/>
          <w:szCs w:val="28"/>
        </w:rPr>
        <w:t xml:space="preserve">Through western blotting and </w:t>
      </w:r>
      <w:r w:rsidR="00BD083C">
        <w:rPr>
          <w:sz w:val="28"/>
          <w:szCs w:val="28"/>
        </w:rPr>
        <w:t>QRT-PCR</w:t>
      </w:r>
      <w:ins w:id="11" w:author="Chain, Frederic J" w:date="2023-11-14T22:43:00Z">
        <w:r w:rsidR="157EC35A" w:rsidRPr="5B56DBAE">
          <w:rPr>
            <w:sz w:val="28"/>
            <w:szCs w:val="28"/>
          </w:rPr>
          <w:t>,</w:t>
        </w:r>
      </w:ins>
      <w:r w:rsidR="00BD083C">
        <w:rPr>
          <w:sz w:val="28"/>
          <w:szCs w:val="28"/>
        </w:rPr>
        <w:t xml:space="preserve"> </w:t>
      </w:r>
      <w:r w:rsidR="00FA264D">
        <w:rPr>
          <w:sz w:val="28"/>
          <w:szCs w:val="28"/>
        </w:rPr>
        <w:t xml:space="preserve">CRISPLD2 showed increase expression when cells </w:t>
      </w:r>
      <w:r w:rsidR="00705A6E">
        <w:rPr>
          <w:sz w:val="28"/>
          <w:szCs w:val="28"/>
        </w:rPr>
        <w:t xml:space="preserve">were </w:t>
      </w:r>
      <w:r w:rsidR="00FA264D">
        <w:rPr>
          <w:sz w:val="28"/>
          <w:szCs w:val="28"/>
        </w:rPr>
        <w:t>treated with dexamethasone.</w:t>
      </w:r>
      <w:r w:rsidR="002F681B">
        <w:rPr>
          <w:sz w:val="28"/>
          <w:szCs w:val="28"/>
        </w:rPr>
        <w:t xml:space="preserve"> </w:t>
      </w:r>
      <w:commentRangeStart w:id="12"/>
      <w:r w:rsidR="002F681B">
        <w:rPr>
          <w:sz w:val="28"/>
          <w:szCs w:val="28"/>
        </w:rPr>
        <w:t xml:space="preserve">Overall, this study </w:t>
      </w:r>
      <w:r w:rsidR="009B3772">
        <w:rPr>
          <w:sz w:val="28"/>
          <w:szCs w:val="28"/>
        </w:rPr>
        <w:t xml:space="preserve">outlined </w:t>
      </w:r>
      <w:r w:rsidR="00197150">
        <w:rPr>
          <w:sz w:val="28"/>
          <w:szCs w:val="28"/>
        </w:rPr>
        <w:t xml:space="preserve">the effects of glucocorticoid on ASM transcriptome and </w:t>
      </w:r>
      <w:r w:rsidR="00B45114">
        <w:rPr>
          <w:sz w:val="28"/>
          <w:szCs w:val="28"/>
        </w:rPr>
        <w:t>identified</w:t>
      </w:r>
      <w:r w:rsidR="00197150">
        <w:rPr>
          <w:sz w:val="28"/>
          <w:szCs w:val="28"/>
        </w:rPr>
        <w:t xml:space="preserve"> CRSPLD2 </w:t>
      </w:r>
      <w:r w:rsidR="00B45114">
        <w:rPr>
          <w:sz w:val="28"/>
          <w:szCs w:val="28"/>
        </w:rPr>
        <w:t>as a candidate gene that regulates anti-inflammatory effects of glucocorticoids in ASM</w:t>
      </w:r>
      <w:commentRangeEnd w:id="12"/>
      <w:r w:rsidR="00411E10">
        <w:commentReference w:id="12"/>
      </w:r>
      <w:r w:rsidR="00B45114">
        <w:rPr>
          <w:sz w:val="28"/>
          <w:szCs w:val="28"/>
        </w:rPr>
        <w:t xml:space="preserve"> </w:t>
      </w:r>
      <w:hyperlink r:id="rId19">
        <w:r w:rsidR="041B868A" w:rsidRPr="5B56DBAE">
          <w:rPr>
            <w:rStyle w:val="Hyperlink"/>
            <w:sz w:val="28"/>
            <w:szCs w:val="28"/>
          </w:rPr>
          <w:t>(</w:t>
        </w:r>
        <w:r w:rsidR="414F92E2" w:rsidRPr="5B56DBAE">
          <w:rPr>
            <w:rStyle w:val="Hyperlink"/>
            <w:sz w:val="28"/>
            <w:szCs w:val="28"/>
          </w:rPr>
          <w:t>Himes B</w:t>
        </w:r>
        <w:r w:rsidR="414F92E2" w:rsidRPr="5B56DBAE">
          <w:rPr>
            <w:rStyle w:val="Hyperlink"/>
            <w:sz w:val="28"/>
            <w:szCs w:val="28"/>
          </w:rPr>
          <w:t>E</w:t>
        </w:r>
        <w:r w:rsidR="407F08F4" w:rsidRPr="5B56DBAE">
          <w:rPr>
            <w:rStyle w:val="Hyperlink"/>
            <w:sz w:val="28"/>
            <w:szCs w:val="28"/>
          </w:rPr>
          <w:t>, 2014</w:t>
        </w:r>
        <w:r w:rsidR="041B868A" w:rsidRPr="5B56DBAE">
          <w:rPr>
            <w:rStyle w:val="Hyperlink"/>
            <w:sz w:val="28"/>
            <w:szCs w:val="28"/>
          </w:rPr>
          <w:t>)</w:t>
        </w:r>
      </w:hyperlink>
      <w:r w:rsidR="00414EC6">
        <w:rPr>
          <w:rStyle w:val="Hyperlink"/>
          <w:sz w:val="28"/>
          <w:szCs w:val="28"/>
        </w:rPr>
        <w:t xml:space="preserve">. </w:t>
      </w:r>
    </w:p>
    <w:p w14:paraId="16FDFDEC" w14:textId="7A9439DA" w:rsidR="00F5508B" w:rsidRDefault="00780B79" w:rsidP="00DF2E32">
      <w:pPr>
        <w:ind w:firstLine="720"/>
        <w:rPr>
          <w:sz w:val="28"/>
          <w:szCs w:val="28"/>
        </w:rPr>
      </w:pPr>
      <w:r>
        <w:rPr>
          <w:sz w:val="28"/>
          <w:szCs w:val="28"/>
        </w:rPr>
        <w:t>This tutorial will not be able to reach the same conclusion as the study</w:t>
      </w:r>
      <w:r w:rsidR="005C0FC8">
        <w:rPr>
          <w:sz w:val="28"/>
          <w:szCs w:val="28"/>
        </w:rPr>
        <w:t xml:space="preserve"> but that does not mean that our analysis doesn’t work or isn’t useful. In this tutorial we are only </w:t>
      </w:r>
      <w:r w:rsidR="00020CC0">
        <w:rPr>
          <w:sz w:val="28"/>
          <w:szCs w:val="28"/>
        </w:rPr>
        <w:t xml:space="preserve">investigating </w:t>
      </w:r>
      <w:r w:rsidR="00383F8D">
        <w:rPr>
          <w:sz w:val="28"/>
          <w:szCs w:val="28"/>
        </w:rPr>
        <w:t xml:space="preserve">the differential expression in </w:t>
      </w:r>
      <w:r w:rsidR="00A67BEA">
        <w:rPr>
          <w:sz w:val="28"/>
          <w:szCs w:val="28"/>
        </w:rPr>
        <w:t xml:space="preserve">genes between </w:t>
      </w:r>
      <w:r w:rsidR="00383F8D">
        <w:rPr>
          <w:sz w:val="28"/>
          <w:szCs w:val="28"/>
        </w:rPr>
        <w:t xml:space="preserve">untreated and treated groups. </w:t>
      </w:r>
      <w:r w:rsidR="009D3E58">
        <w:rPr>
          <w:sz w:val="28"/>
          <w:szCs w:val="28"/>
        </w:rPr>
        <w:t>We are only conducting the first step of this study</w:t>
      </w:r>
      <w:r w:rsidR="006B6A42">
        <w:rPr>
          <w:sz w:val="28"/>
          <w:szCs w:val="28"/>
        </w:rPr>
        <w:t xml:space="preserve"> to find out what genes we should be interested in.</w:t>
      </w:r>
      <w:r w:rsidR="00D710F1">
        <w:rPr>
          <w:sz w:val="28"/>
          <w:szCs w:val="28"/>
        </w:rPr>
        <w:t xml:space="preserve"> </w:t>
      </w:r>
      <w:r w:rsidR="002C7F0A">
        <w:rPr>
          <w:sz w:val="28"/>
          <w:szCs w:val="28"/>
        </w:rPr>
        <w:t>W</w:t>
      </w:r>
      <w:r w:rsidR="00D710F1">
        <w:rPr>
          <w:sz w:val="28"/>
          <w:szCs w:val="28"/>
        </w:rPr>
        <w:t xml:space="preserve">e would have to conduct gene set enrichment analysis </w:t>
      </w:r>
      <w:r w:rsidR="009C2D4D">
        <w:rPr>
          <w:sz w:val="28"/>
          <w:szCs w:val="28"/>
        </w:rPr>
        <w:t xml:space="preserve">to gather more context of what genes are used in certain pathways. </w:t>
      </w:r>
      <w:r w:rsidR="001146F3">
        <w:rPr>
          <w:sz w:val="28"/>
          <w:szCs w:val="28"/>
        </w:rPr>
        <w:t>We need this because we could have genes that are differentially expressed but have nothing to do with anti-inflammatory responses.</w:t>
      </w:r>
    </w:p>
    <w:p w14:paraId="3664E239" w14:textId="77777777" w:rsidR="00AD5B35" w:rsidRDefault="00AD5B35" w:rsidP="00AD5B35">
      <w:pPr>
        <w:pStyle w:val="Title"/>
      </w:pPr>
    </w:p>
    <w:p w14:paraId="747A0BF5" w14:textId="2FE319E3" w:rsidR="00DF2E32" w:rsidRPr="008B1D91" w:rsidRDefault="00DF2E32" w:rsidP="008B1D91">
      <w:pPr>
        <w:pStyle w:val="Heading1"/>
        <w:jc w:val="center"/>
        <w:rPr>
          <w:sz w:val="40"/>
          <w:szCs w:val="40"/>
        </w:rPr>
      </w:pPr>
      <w:bookmarkStart w:id="13" w:name="_Toc638123217"/>
      <w:r w:rsidRPr="008B1D91">
        <w:rPr>
          <w:sz w:val="40"/>
          <w:szCs w:val="40"/>
        </w:rPr>
        <w:t>Data</w:t>
      </w:r>
      <w:bookmarkEnd w:id="13"/>
    </w:p>
    <w:p w14:paraId="42A96A22" w14:textId="77777777" w:rsidR="00DF2E32" w:rsidRDefault="00DF2E32" w:rsidP="00DF2E32">
      <w:pPr>
        <w:jc w:val="center"/>
        <w:rPr>
          <w:sz w:val="36"/>
          <w:szCs w:val="36"/>
        </w:rPr>
      </w:pPr>
    </w:p>
    <w:p w14:paraId="188F4736" w14:textId="5F18A179" w:rsidR="00DF2E32" w:rsidRPr="00DF2E32" w:rsidRDefault="00D50E0B" w:rsidP="00EC6D56">
      <w:pPr>
        <w:ind w:firstLine="720"/>
        <w:rPr>
          <w:sz w:val="28"/>
          <w:szCs w:val="28"/>
        </w:rPr>
      </w:pPr>
      <w:r>
        <w:rPr>
          <w:sz w:val="28"/>
          <w:szCs w:val="28"/>
        </w:rPr>
        <w:t xml:space="preserve">The data </w:t>
      </w:r>
      <w:del w:id="14" w:author="Chain, Frederic J" w:date="2023-11-14T22:44:00Z">
        <w:r>
          <w:rPr>
            <w:sz w:val="28"/>
            <w:szCs w:val="28"/>
          </w:rPr>
          <w:delText>is</w:delText>
        </w:r>
      </w:del>
      <w:ins w:id="15" w:author="Chain, Frederic J" w:date="2023-11-14T22:44:00Z">
        <w:r w:rsidR="76221E13" w:rsidRPr="5B56DBAE">
          <w:rPr>
            <w:sz w:val="28"/>
            <w:szCs w:val="28"/>
          </w:rPr>
          <w:t>are</w:t>
        </w:r>
      </w:ins>
      <w:r>
        <w:rPr>
          <w:sz w:val="28"/>
          <w:szCs w:val="28"/>
        </w:rPr>
        <w:t xml:space="preserve"> </w:t>
      </w:r>
      <w:r w:rsidR="00F93B96">
        <w:rPr>
          <w:sz w:val="28"/>
          <w:szCs w:val="28"/>
        </w:rPr>
        <w:t>publicly</w:t>
      </w:r>
      <w:r>
        <w:rPr>
          <w:sz w:val="28"/>
          <w:szCs w:val="28"/>
        </w:rPr>
        <w:t xml:space="preserve"> available and can be accessed with the </w:t>
      </w:r>
      <w:del w:id="16" w:author="Chain, Frederic J" w:date="2023-11-14T22:44:00Z">
        <w:r>
          <w:rPr>
            <w:sz w:val="28"/>
            <w:szCs w:val="28"/>
          </w:rPr>
          <w:delText xml:space="preserve">geo </w:delText>
        </w:r>
      </w:del>
      <w:ins w:id="17" w:author="Chain, Frederic J" w:date="2023-11-14T22:44:00Z">
        <w:r w:rsidR="5C8A5140" w:rsidRPr="5B56DBAE">
          <w:rPr>
            <w:sz w:val="28"/>
            <w:szCs w:val="28"/>
          </w:rPr>
          <w:t xml:space="preserve">GEO </w:t>
        </w:r>
      </w:ins>
      <w:r>
        <w:rPr>
          <w:sz w:val="28"/>
          <w:szCs w:val="28"/>
        </w:rPr>
        <w:t xml:space="preserve">accession number </w:t>
      </w:r>
      <w:hyperlink r:id="rId20">
        <w:r w:rsidR="1C5B1DF4" w:rsidRPr="5B56DBAE">
          <w:rPr>
            <w:rStyle w:val="Hyperlink"/>
            <w:sz w:val="28"/>
            <w:szCs w:val="28"/>
          </w:rPr>
          <w:t>GSE52778</w:t>
        </w:r>
      </w:hyperlink>
      <w:r w:rsidR="1C5B1DF4" w:rsidRPr="5B56DBAE">
        <w:rPr>
          <w:sz w:val="28"/>
          <w:szCs w:val="28"/>
        </w:rPr>
        <w:t>.</w:t>
      </w:r>
      <w:r>
        <w:rPr>
          <w:sz w:val="28"/>
          <w:szCs w:val="28"/>
        </w:rPr>
        <w:t xml:space="preserve"> </w:t>
      </w:r>
      <w:r w:rsidR="003501E9">
        <w:rPr>
          <w:sz w:val="28"/>
          <w:szCs w:val="28"/>
        </w:rPr>
        <w:t xml:space="preserve">It is also available in a package called </w:t>
      </w:r>
      <w:hyperlink r:id="rId21">
        <w:r w:rsidR="483392FA" w:rsidRPr="5B56DBAE">
          <w:rPr>
            <w:rStyle w:val="Hyperlink"/>
            <w:sz w:val="28"/>
            <w:szCs w:val="28"/>
          </w:rPr>
          <w:t>‘airway’</w:t>
        </w:r>
      </w:hyperlink>
      <w:r w:rsidR="483392FA" w:rsidRPr="5B56DBAE">
        <w:rPr>
          <w:sz w:val="28"/>
          <w:szCs w:val="28"/>
        </w:rPr>
        <w:t xml:space="preserve"> </w:t>
      </w:r>
      <w:r w:rsidR="749E0935" w:rsidRPr="5B56DBAE">
        <w:rPr>
          <w:sz w:val="28"/>
          <w:szCs w:val="28"/>
        </w:rPr>
        <w:t xml:space="preserve">within </w:t>
      </w:r>
      <w:proofErr w:type="spellStart"/>
      <w:r w:rsidR="749E0935" w:rsidRPr="5B56DBAE">
        <w:rPr>
          <w:sz w:val="28"/>
          <w:szCs w:val="28"/>
        </w:rPr>
        <w:t>BiocManager</w:t>
      </w:r>
      <w:proofErr w:type="spellEnd"/>
      <w:r w:rsidR="381EC89D" w:rsidRPr="5B56DBAE">
        <w:rPr>
          <w:sz w:val="28"/>
          <w:szCs w:val="28"/>
        </w:rPr>
        <w:t>.</w:t>
      </w:r>
      <w:r w:rsidR="008C4FF3">
        <w:rPr>
          <w:sz w:val="28"/>
          <w:szCs w:val="28"/>
        </w:rPr>
        <w:t xml:space="preserve"> </w:t>
      </w:r>
      <w:r w:rsidR="009019A1">
        <w:rPr>
          <w:sz w:val="28"/>
          <w:szCs w:val="28"/>
        </w:rPr>
        <w:t xml:space="preserve">However, </w:t>
      </w:r>
      <w:r w:rsidR="00F67F63">
        <w:rPr>
          <w:sz w:val="28"/>
          <w:szCs w:val="28"/>
        </w:rPr>
        <w:t>the</w:t>
      </w:r>
      <w:r w:rsidR="00A01E92">
        <w:rPr>
          <w:sz w:val="28"/>
          <w:szCs w:val="28"/>
        </w:rPr>
        <w:t xml:space="preserve"> data within the</w:t>
      </w:r>
      <w:r w:rsidR="00F67F63">
        <w:rPr>
          <w:sz w:val="28"/>
          <w:szCs w:val="28"/>
        </w:rPr>
        <w:t xml:space="preserve"> airway package requires data wrangling </w:t>
      </w:r>
      <w:r w:rsidR="006F011F">
        <w:rPr>
          <w:sz w:val="28"/>
          <w:szCs w:val="28"/>
        </w:rPr>
        <w:t>in order to get the counts data. Wrangling the data is outside the scope of this tutorial so instead I have made csv</w:t>
      </w:r>
      <w:r w:rsidR="00AB134D">
        <w:rPr>
          <w:sz w:val="28"/>
          <w:szCs w:val="28"/>
        </w:rPr>
        <w:t xml:space="preserve"> files</w:t>
      </w:r>
      <w:r w:rsidR="00ED5897">
        <w:rPr>
          <w:sz w:val="28"/>
          <w:szCs w:val="28"/>
        </w:rPr>
        <w:t xml:space="preserve"> (count_data.csv, </w:t>
      </w:r>
      <w:r w:rsidR="007A5130">
        <w:rPr>
          <w:sz w:val="28"/>
          <w:szCs w:val="28"/>
        </w:rPr>
        <w:t>sample_info.csv</w:t>
      </w:r>
      <w:r w:rsidR="00ED5897">
        <w:rPr>
          <w:sz w:val="28"/>
          <w:szCs w:val="28"/>
        </w:rPr>
        <w:t>)</w:t>
      </w:r>
      <w:r w:rsidR="00AB134D">
        <w:rPr>
          <w:sz w:val="28"/>
          <w:szCs w:val="28"/>
        </w:rPr>
        <w:t xml:space="preserve"> that we will use in our analysis</w:t>
      </w:r>
      <w:ins w:id="18" w:author="Chain, Frederic J" w:date="2023-11-14T22:44:00Z">
        <w:r w:rsidR="403C178E" w:rsidRPr="5B56DBAE">
          <w:rPr>
            <w:sz w:val="28"/>
            <w:szCs w:val="28"/>
          </w:rPr>
          <w:t>,</w:t>
        </w:r>
      </w:ins>
      <w:r w:rsidR="00AB134D">
        <w:rPr>
          <w:sz w:val="28"/>
          <w:szCs w:val="28"/>
        </w:rPr>
        <w:t xml:space="preserve"> which can be found on</w:t>
      </w:r>
      <w:commentRangeStart w:id="19"/>
      <w:r w:rsidR="00AB134D">
        <w:rPr>
          <w:sz w:val="28"/>
          <w:szCs w:val="28"/>
        </w:rPr>
        <w:t xml:space="preserve"> my </w:t>
      </w:r>
      <w:hyperlink r:id="rId22">
        <w:proofErr w:type="spellStart"/>
        <w:r w:rsidR="1249A88D" w:rsidRPr="5B56DBAE">
          <w:rPr>
            <w:rStyle w:val="Hyperlink"/>
            <w:sz w:val="28"/>
            <w:szCs w:val="28"/>
          </w:rPr>
          <w:t>Github</w:t>
        </w:r>
        <w:proofErr w:type="spellEnd"/>
      </w:hyperlink>
      <w:commentRangeEnd w:id="19"/>
      <w:r>
        <w:commentReference w:id="19"/>
      </w:r>
      <w:r w:rsidR="1129FE88" w:rsidRPr="5B56DBAE">
        <w:rPr>
          <w:sz w:val="28"/>
          <w:szCs w:val="28"/>
        </w:rPr>
        <w:t>.</w:t>
      </w:r>
      <w:r w:rsidR="00555255">
        <w:rPr>
          <w:sz w:val="28"/>
          <w:szCs w:val="28"/>
        </w:rPr>
        <w:t xml:space="preserve"> I will include the code I used to wrangle the data </w:t>
      </w:r>
      <w:r w:rsidR="00475FD2">
        <w:rPr>
          <w:sz w:val="28"/>
          <w:szCs w:val="28"/>
        </w:rPr>
        <w:t xml:space="preserve">in case anyone is </w:t>
      </w:r>
      <w:r w:rsidR="006B7728">
        <w:rPr>
          <w:sz w:val="28"/>
          <w:szCs w:val="28"/>
        </w:rPr>
        <w:t>curious,</w:t>
      </w:r>
      <w:r w:rsidR="00597AE6">
        <w:rPr>
          <w:sz w:val="28"/>
          <w:szCs w:val="28"/>
        </w:rPr>
        <w:t xml:space="preserve"> but it is not necessary </w:t>
      </w:r>
      <w:r w:rsidR="00B12685">
        <w:rPr>
          <w:sz w:val="28"/>
          <w:szCs w:val="28"/>
        </w:rPr>
        <w:t>for this tutorial</w:t>
      </w:r>
      <w:r w:rsidR="005B53ED">
        <w:rPr>
          <w:sz w:val="28"/>
          <w:szCs w:val="28"/>
        </w:rPr>
        <w:t xml:space="preserve">. </w:t>
      </w:r>
    </w:p>
    <w:p w14:paraId="7708E2D9" w14:textId="42573256" w:rsidR="00006F2B" w:rsidRPr="006A35BA" w:rsidRDefault="00471BF4" w:rsidP="006A35BA">
      <w:pPr>
        <w:pStyle w:val="Heading1"/>
        <w:jc w:val="center"/>
        <w:rPr>
          <w:sz w:val="40"/>
          <w:szCs w:val="40"/>
        </w:rPr>
      </w:pPr>
      <w:bookmarkStart w:id="20" w:name="_Toc1372970721"/>
      <w:r w:rsidRPr="006A35BA">
        <w:rPr>
          <w:sz w:val="40"/>
          <w:szCs w:val="40"/>
        </w:rPr>
        <w:t>DESeq2</w:t>
      </w:r>
      <w:bookmarkEnd w:id="20"/>
    </w:p>
    <w:p w14:paraId="6A217825" w14:textId="77777777" w:rsidR="00471BF4" w:rsidRDefault="00471BF4" w:rsidP="00006F2B">
      <w:pPr>
        <w:jc w:val="center"/>
        <w:rPr>
          <w:sz w:val="36"/>
          <w:szCs w:val="36"/>
        </w:rPr>
      </w:pPr>
    </w:p>
    <w:p w14:paraId="270D1EF3" w14:textId="07FB7169" w:rsidR="00955A8E" w:rsidRDefault="00361602" w:rsidP="0013280C">
      <w:pPr>
        <w:ind w:firstLine="720"/>
        <w:rPr>
          <w:sz w:val="28"/>
          <w:szCs w:val="28"/>
        </w:rPr>
      </w:pPr>
      <w:commentRangeStart w:id="21"/>
      <w:r>
        <w:rPr>
          <w:sz w:val="28"/>
          <w:szCs w:val="28"/>
        </w:rPr>
        <w:t>DESeq2</w:t>
      </w:r>
      <w:commentRangeEnd w:id="21"/>
      <w:r>
        <w:commentReference w:id="21"/>
      </w:r>
      <w:r>
        <w:rPr>
          <w:sz w:val="28"/>
          <w:szCs w:val="28"/>
        </w:rPr>
        <w:t xml:space="preserve"> </w:t>
      </w:r>
      <w:r w:rsidR="00E60A77">
        <w:rPr>
          <w:sz w:val="28"/>
          <w:szCs w:val="28"/>
        </w:rPr>
        <w:t xml:space="preserve">is one of the most widely used R </w:t>
      </w:r>
      <w:r w:rsidR="718E9362">
        <w:rPr>
          <w:sz w:val="28"/>
          <w:szCs w:val="28"/>
        </w:rPr>
        <w:t>package</w:t>
      </w:r>
      <w:ins w:id="22" w:author="Chain, Frederic J" w:date="2023-11-14T22:44:00Z">
        <w:r w:rsidR="46AB5EEE">
          <w:rPr>
            <w:sz w:val="28"/>
            <w:szCs w:val="28"/>
          </w:rPr>
          <w:t>s</w:t>
        </w:r>
      </w:ins>
      <w:r w:rsidR="00E60A77">
        <w:rPr>
          <w:sz w:val="28"/>
          <w:szCs w:val="28"/>
        </w:rPr>
        <w:t xml:space="preserve"> for bioinformatics</w:t>
      </w:r>
      <w:r w:rsidR="001D37AC">
        <w:rPr>
          <w:sz w:val="28"/>
          <w:szCs w:val="28"/>
        </w:rPr>
        <w:t xml:space="preserve"> to analyze count data from seq</w:t>
      </w:r>
      <w:r w:rsidR="00EF2EA4">
        <w:rPr>
          <w:sz w:val="28"/>
          <w:szCs w:val="28"/>
        </w:rPr>
        <w:t>uencing experiments such as RNA-seq</w:t>
      </w:r>
      <w:r w:rsidR="00762D10">
        <w:rPr>
          <w:sz w:val="28"/>
          <w:szCs w:val="28"/>
        </w:rPr>
        <w:t xml:space="preserve"> (</w:t>
      </w:r>
      <w:hyperlink r:id="rId23" w:history="1">
        <w:r w:rsidR="00762D10" w:rsidRPr="00762D10">
          <w:rPr>
            <w:rStyle w:val="Hyperlink"/>
            <w:sz w:val="28"/>
            <w:szCs w:val="28"/>
          </w:rPr>
          <w:t>Pluto</w:t>
        </w:r>
      </w:hyperlink>
      <w:r w:rsidR="00762D10">
        <w:rPr>
          <w:sz w:val="28"/>
          <w:szCs w:val="28"/>
        </w:rPr>
        <w:t>)</w:t>
      </w:r>
      <w:r w:rsidR="00EF2EA4">
        <w:rPr>
          <w:sz w:val="28"/>
          <w:szCs w:val="28"/>
        </w:rPr>
        <w:t xml:space="preserve">. </w:t>
      </w:r>
      <w:r w:rsidR="00C92E1A">
        <w:rPr>
          <w:sz w:val="28"/>
          <w:szCs w:val="28"/>
        </w:rPr>
        <w:t>In</w:t>
      </w:r>
      <w:r w:rsidR="002E1AB3">
        <w:rPr>
          <w:sz w:val="28"/>
          <w:szCs w:val="28"/>
        </w:rPr>
        <w:t xml:space="preserve"> this tutorial, </w:t>
      </w:r>
      <w:r w:rsidR="00AF74C6">
        <w:rPr>
          <w:sz w:val="28"/>
          <w:szCs w:val="28"/>
        </w:rPr>
        <w:t xml:space="preserve">we will be analyzing </w:t>
      </w:r>
      <w:r w:rsidR="00E84BC0">
        <w:rPr>
          <w:sz w:val="28"/>
          <w:szCs w:val="28"/>
        </w:rPr>
        <w:t>differential gene expression on cell lines that have been either treated with dexamethasone or not</w:t>
      </w:r>
      <w:r w:rsidR="00DA32E4">
        <w:rPr>
          <w:sz w:val="28"/>
          <w:szCs w:val="28"/>
        </w:rPr>
        <w:t xml:space="preserve"> </w:t>
      </w:r>
      <w:sdt>
        <w:sdtPr>
          <w:rPr>
            <w:sz w:val="28"/>
            <w:szCs w:val="28"/>
          </w:rPr>
          <w:id w:val="786087077"/>
          <w:placeholder>
            <w:docPart w:val="2AE8E3376D0B1B4F902790CEF897F980"/>
          </w:placeholder>
          <w:citation/>
        </w:sdtPr>
        <w:sdtContent>
          <w:r w:rsidR="00DA32E4">
            <w:rPr>
              <w:sz w:val="28"/>
              <w:szCs w:val="28"/>
            </w:rPr>
            <w:fldChar w:fldCharType="begin"/>
          </w:r>
          <w:r w:rsidR="00DA32E4">
            <w:rPr>
              <w:sz w:val="28"/>
              <w:szCs w:val="28"/>
            </w:rPr>
            <w:instrText xml:space="preserve"> CITATION Him14 \l 1033 </w:instrText>
          </w:r>
          <w:r w:rsidR="00DA32E4">
            <w:rPr>
              <w:sz w:val="28"/>
              <w:szCs w:val="28"/>
            </w:rPr>
            <w:fldChar w:fldCharType="separate"/>
          </w:r>
          <w:r w:rsidR="00DA32E4" w:rsidRPr="00DA32E4">
            <w:rPr>
              <w:noProof/>
              <w:sz w:val="28"/>
              <w:szCs w:val="28"/>
            </w:rPr>
            <w:t>(Himes BE, 2014)</w:t>
          </w:r>
          <w:r w:rsidR="00DA32E4">
            <w:rPr>
              <w:sz w:val="28"/>
              <w:szCs w:val="28"/>
            </w:rPr>
            <w:fldChar w:fldCharType="end"/>
          </w:r>
        </w:sdtContent>
      </w:sdt>
      <w:r w:rsidR="00E84BC0">
        <w:rPr>
          <w:sz w:val="28"/>
          <w:szCs w:val="28"/>
        </w:rPr>
        <w:t xml:space="preserve">. </w:t>
      </w:r>
    </w:p>
    <w:p w14:paraId="1414EC9C" w14:textId="15BD893B" w:rsidR="00922738" w:rsidRDefault="00D64F86" w:rsidP="00E307B6">
      <w:pPr>
        <w:ind w:firstLine="720"/>
        <w:rPr>
          <w:del w:id="23" w:author="Chain, Frederic J" w:date="2023-11-14T22:47:00Z"/>
          <w:sz w:val="28"/>
          <w:szCs w:val="28"/>
        </w:rPr>
      </w:pPr>
      <w:commentRangeStart w:id="24"/>
      <w:r>
        <w:rPr>
          <w:sz w:val="28"/>
          <w:szCs w:val="28"/>
        </w:rPr>
        <w:t>But</w:t>
      </w:r>
      <w:commentRangeEnd w:id="24"/>
      <w:r>
        <w:commentReference w:id="24"/>
      </w:r>
      <w:r w:rsidR="005F369E">
        <w:rPr>
          <w:sz w:val="28"/>
          <w:szCs w:val="28"/>
        </w:rPr>
        <w:t xml:space="preserve"> how does DESeq2 work? </w:t>
      </w:r>
      <w:r w:rsidR="00145953">
        <w:rPr>
          <w:sz w:val="28"/>
          <w:szCs w:val="28"/>
        </w:rPr>
        <w:t xml:space="preserve">DESeq2 </w:t>
      </w:r>
      <w:r w:rsidR="008C1FDC">
        <w:rPr>
          <w:sz w:val="28"/>
          <w:szCs w:val="28"/>
        </w:rPr>
        <w:t>takes count data as input</w:t>
      </w:r>
      <w:ins w:id="25" w:author="Chain, Frederic J" w:date="2023-11-14T22:46:00Z">
        <w:r w:rsidR="7D69CFD1">
          <w:rPr>
            <w:sz w:val="28"/>
            <w:szCs w:val="28"/>
          </w:rPr>
          <w:t>,</w:t>
        </w:r>
      </w:ins>
      <w:r w:rsidR="00BD5BC5">
        <w:rPr>
          <w:sz w:val="28"/>
          <w:szCs w:val="28"/>
        </w:rPr>
        <w:t xml:space="preserve"> which is usually organized in a matrix. In this matrix, </w:t>
      </w:r>
      <w:r w:rsidR="004119F4">
        <w:rPr>
          <w:sz w:val="28"/>
          <w:szCs w:val="28"/>
        </w:rPr>
        <w:t xml:space="preserve">genes are </w:t>
      </w:r>
      <w:del w:id="26" w:author="Chain, Frederic J" w:date="2023-11-14T22:46:00Z">
        <w:r w:rsidR="004119F4">
          <w:rPr>
            <w:sz w:val="28"/>
            <w:szCs w:val="28"/>
          </w:rPr>
          <w:delText>represented by</w:delText>
        </w:r>
      </w:del>
      <w:ins w:id="27" w:author="Chain, Frederic J" w:date="2023-11-14T22:46:00Z">
        <w:r w:rsidR="7F6C35C1">
          <w:rPr>
            <w:sz w:val="28"/>
            <w:szCs w:val="28"/>
          </w:rPr>
          <w:t>listed in</w:t>
        </w:r>
      </w:ins>
      <w:r w:rsidR="004119F4">
        <w:rPr>
          <w:sz w:val="28"/>
          <w:szCs w:val="28"/>
        </w:rPr>
        <w:t xml:space="preserve"> </w:t>
      </w:r>
      <w:del w:id="28" w:author="Chain, Frederic J" w:date="2023-11-14T22:46:00Z">
        <w:r w:rsidR="004119F4">
          <w:rPr>
            <w:sz w:val="28"/>
            <w:szCs w:val="28"/>
          </w:rPr>
          <w:delText xml:space="preserve">the </w:delText>
        </w:r>
      </w:del>
      <w:r w:rsidR="004119F4">
        <w:rPr>
          <w:sz w:val="28"/>
          <w:szCs w:val="28"/>
        </w:rPr>
        <w:t xml:space="preserve">rows and the samples are </w:t>
      </w:r>
      <w:del w:id="29" w:author="Chain, Frederic J" w:date="2023-11-14T22:46:00Z">
        <w:r w:rsidR="004119F4">
          <w:rPr>
            <w:sz w:val="28"/>
            <w:szCs w:val="28"/>
          </w:rPr>
          <w:delText>represented by</w:delText>
        </w:r>
      </w:del>
      <w:ins w:id="30" w:author="Chain, Frederic J" w:date="2023-11-14T22:46:00Z">
        <w:r w:rsidR="36A95285">
          <w:rPr>
            <w:sz w:val="28"/>
            <w:szCs w:val="28"/>
          </w:rPr>
          <w:t>listed in</w:t>
        </w:r>
      </w:ins>
      <w:r w:rsidR="004119F4">
        <w:rPr>
          <w:sz w:val="28"/>
          <w:szCs w:val="28"/>
        </w:rPr>
        <w:t xml:space="preserve"> </w:t>
      </w:r>
      <w:del w:id="31" w:author="Chain, Frederic J" w:date="2023-11-14T22:46:00Z">
        <w:r w:rsidR="004119F4">
          <w:rPr>
            <w:sz w:val="28"/>
            <w:szCs w:val="28"/>
          </w:rPr>
          <w:delText xml:space="preserve">the </w:delText>
        </w:r>
      </w:del>
      <w:r w:rsidR="004119F4">
        <w:rPr>
          <w:sz w:val="28"/>
          <w:szCs w:val="28"/>
        </w:rPr>
        <w:t>columns.</w:t>
      </w:r>
      <w:r w:rsidR="00E25224">
        <w:rPr>
          <w:sz w:val="28"/>
          <w:szCs w:val="28"/>
        </w:rPr>
        <w:t xml:space="preserve"> DESeq2 will normalize the counts to account for sequencing depth and RNA composition effects. </w:t>
      </w:r>
      <w:r w:rsidR="00990976">
        <w:rPr>
          <w:sz w:val="28"/>
          <w:szCs w:val="28"/>
        </w:rPr>
        <w:t xml:space="preserve">DESeq2 normalizes the counts by calculating </w:t>
      </w:r>
      <w:r w:rsidR="0057369B">
        <w:rPr>
          <w:sz w:val="28"/>
          <w:szCs w:val="28"/>
        </w:rPr>
        <w:t xml:space="preserve">size factors to make each sample comparable to one another. </w:t>
      </w:r>
      <w:r w:rsidR="009D1E20">
        <w:rPr>
          <w:sz w:val="28"/>
          <w:szCs w:val="28"/>
        </w:rPr>
        <w:t xml:space="preserve">This calculation is done by </w:t>
      </w:r>
      <w:r w:rsidR="009A28AD">
        <w:rPr>
          <w:sz w:val="28"/>
          <w:szCs w:val="28"/>
        </w:rPr>
        <w:t xml:space="preserve">using the median-of-ratios method. This method finds the median of the ratio of counts for each gene relative to a geometric mean per </w:t>
      </w:r>
      <w:r w:rsidR="00B43F8B">
        <w:rPr>
          <w:sz w:val="28"/>
          <w:szCs w:val="28"/>
        </w:rPr>
        <w:t xml:space="preserve">gene across all samples. </w:t>
      </w:r>
      <w:r w:rsidR="00F20665">
        <w:rPr>
          <w:sz w:val="28"/>
          <w:szCs w:val="28"/>
        </w:rPr>
        <w:t>DESeq2 will then estimate the measure of dispersion</w:t>
      </w:r>
      <w:ins w:id="32" w:author="Chain, Frederic J" w:date="2023-11-14T22:47:00Z">
        <w:r w:rsidR="68148437">
          <w:rPr>
            <w:sz w:val="28"/>
            <w:szCs w:val="28"/>
          </w:rPr>
          <w:t>,</w:t>
        </w:r>
      </w:ins>
      <w:r w:rsidR="00F20665">
        <w:rPr>
          <w:sz w:val="28"/>
          <w:szCs w:val="28"/>
        </w:rPr>
        <w:t xml:space="preserve"> which shows the variability of counts across samples.</w:t>
      </w:r>
      <w:r w:rsidR="001D0972">
        <w:rPr>
          <w:sz w:val="28"/>
          <w:szCs w:val="28"/>
        </w:rPr>
        <w:t xml:space="preserve"> DESeq2 will assume </w:t>
      </w:r>
      <w:r w:rsidR="00EE71B4">
        <w:rPr>
          <w:sz w:val="28"/>
          <w:szCs w:val="28"/>
        </w:rPr>
        <w:t xml:space="preserve">that counts for genes are </w:t>
      </w:r>
      <w:r w:rsidR="00697F6A">
        <w:rPr>
          <w:sz w:val="28"/>
          <w:szCs w:val="28"/>
        </w:rPr>
        <w:t>over dispersed</w:t>
      </w:r>
      <w:r w:rsidR="00EE71B4">
        <w:rPr>
          <w:sz w:val="28"/>
          <w:szCs w:val="28"/>
        </w:rPr>
        <w:t xml:space="preserve"> relative to a Poisson distribution</w:t>
      </w:r>
      <w:r w:rsidR="00697F6A">
        <w:rPr>
          <w:sz w:val="28"/>
          <w:szCs w:val="28"/>
        </w:rPr>
        <w:t xml:space="preserve">. It is better modeled against a negative binomial distribution. The dispersion estimation is important because it can influence the statistical power </w:t>
      </w:r>
      <w:r w:rsidR="00AE67DC">
        <w:rPr>
          <w:sz w:val="28"/>
          <w:szCs w:val="28"/>
        </w:rPr>
        <w:t>to detect differential expression</w:t>
      </w:r>
      <w:r w:rsidR="00A062D6">
        <w:rPr>
          <w:sz w:val="28"/>
          <w:szCs w:val="28"/>
        </w:rPr>
        <w:t xml:space="preserve">. </w:t>
      </w:r>
      <w:r w:rsidR="00C8722E">
        <w:rPr>
          <w:sz w:val="28"/>
          <w:szCs w:val="28"/>
        </w:rPr>
        <w:t xml:space="preserve">Once these estimates are calculated DESeq2 will fit a negative binomial </w:t>
      </w:r>
      <w:r w:rsidR="001E7131">
        <w:rPr>
          <w:sz w:val="28"/>
          <w:szCs w:val="28"/>
        </w:rPr>
        <w:t xml:space="preserve">generalized linear model to the counts for each gene. </w:t>
      </w:r>
      <w:r w:rsidR="005460E5">
        <w:rPr>
          <w:sz w:val="28"/>
          <w:szCs w:val="28"/>
        </w:rPr>
        <w:t>The generalized linear model</w:t>
      </w:r>
      <w:r w:rsidR="00607775">
        <w:rPr>
          <w:sz w:val="28"/>
          <w:szCs w:val="28"/>
        </w:rPr>
        <w:t xml:space="preserve"> fitting process considers the dispersion and the size factors to adjust the counts</w:t>
      </w:r>
      <w:r w:rsidR="00435173">
        <w:rPr>
          <w:sz w:val="28"/>
          <w:szCs w:val="28"/>
        </w:rPr>
        <w:t>.</w:t>
      </w:r>
      <w:r w:rsidR="00D634E4">
        <w:rPr>
          <w:sz w:val="28"/>
          <w:szCs w:val="28"/>
        </w:rPr>
        <w:t xml:space="preserve"> Now DESeq2 will perform hypothesis testing for each gene to determine if there is statistical evidence for differential expression across conditions</w:t>
      </w:r>
      <w:r w:rsidR="00D55A66">
        <w:rPr>
          <w:sz w:val="28"/>
          <w:szCs w:val="28"/>
        </w:rPr>
        <w:t xml:space="preserve">. Likelihood </w:t>
      </w:r>
      <w:r w:rsidR="00D55A66">
        <w:rPr>
          <w:sz w:val="28"/>
          <w:szCs w:val="28"/>
        </w:rPr>
        <w:lastRenderedPageBreak/>
        <w:t>ratio test</w:t>
      </w:r>
      <w:r w:rsidR="00AD650B">
        <w:rPr>
          <w:sz w:val="28"/>
          <w:szCs w:val="28"/>
        </w:rPr>
        <w:t>s</w:t>
      </w:r>
      <w:r w:rsidR="00D55A66">
        <w:rPr>
          <w:sz w:val="28"/>
          <w:szCs w:val="28"/>
        </w:rPr>
        <w:t xml:space="preserve"> are performed to calculate the p-values for each gene</w:t>
      </w:r>
      <w:r w:rsidR="00AB0BF4">
        <w:rPr>
          <w:sz w:val="28"/>
          <w:szCs w:val="28"/>
        </w:rPr>
        <w:t xml:space="preserve"> </w:t>
      </w:r>
      <w:sdt>
        <w:sdtPr>
          <w:rPr>
            <w:sz w:val="28"/>
            <w:szCs w:val="28"/>
          </w:rPr>
          <w:id w:val="68929882"/>
          <w:placeholder>
            <w:docPart w:val="2AE8E3376D0B1B4F902790CEF897F980"/>
          </w:placeholder>
          <w:citation/>
        </w:sdtPr>
        <w:sdtContent>
          <w:r w:rsidR="00AB0BF4">
            <w:rPr>
              <w:sz w:val="28"/>
              <w:szCs w:val="28"/>
            </w:rPr>
            <w:fldChar w:fldCharType="begin"/>
          </w:r>
          <w:r w:rsidR="00AB0BF4">
            <w:rPr>
              <w:sz w:val="28"/>
              <w:szCs w:val="28"/>
            </w:rPr>
            <w:instrText xml:space="preserve"> CITATION Lov14 \l 1033 </w:instrText>
          </w:r>
          <w:r w:rsidR="00AB0BF4">
            <w:rPr>
              <w:sz w:val="28"/>
              <w:szCs w:val="28"/>
            </w:rPr>
            <w:fldChar w:fldCharType="separate"/>
          </w:r>
          <w:r w:rsidR="00AB0BF4" w:rsidRPr="00AB0BF4">
            <w:rPr>
              <w:noProof/>
              <w:sz w:val="28"/>
              <w:szCs w:val="28"/>
            </w:rPr>
            <w:t>(Love, 2014)</w:t>
          </w:r>
          <w:r w:rsidR="00AB0BF4">
            <w:rPr>
              <w:sz w:val="28"/>
              <w:szCs w:val="28"/>
            </w:rPr>
            <w:fldChar w:fldCharType="end"/>
          </w:r>
        </w:sdtContent>
      </w:sdt>
      <w:r w:rsidR="00AB0BF4">
        <w:rPr>
          <w:sz w:val="28"/>
          <w:szCs w:val="28"/>
        </w:rPr>
        <w:t>.</w:t>
      </w:r>
    </w:p>
    <w:p w14:paraId="4B82EDC6" w14:textId="77777777" w:rsidR="00E307B6" w:rsidRDefault="00E307B6">
      <w:pPr>
        <w:rPr>
          <w:del w:id="33" w:author="Chain, Frederic J" w:date="2023-11-14T22:47:00Z"/>
          <w:sz w:val="28"/>
          <w:szCs w:val="28"/>
        </w:rPr>
        <w:pPrChange w:id="34" w:author="Chain, Frederic J" w:date="2023-12-12T08:04:00Z">
          <w:pPr>
            <w:ind w:firstLine="720"/>
          </w:pPr>
        </w:pPrChange>
      </w:pPr>
    </w:p>
    <w:p w14:paraId="378808D6" w14:textId="3993F174" w:rsidR="0013280C" w:rsidRDefault="23F9C17B" w:rsidP="00C03217">
      <w:pPr>
        <w:ind w:firstLine="720"/>
        <w:rPr>
          <w:sz w:val="28"/>
          <w:szCs w:val="28"/>
        </w:rPr>
      </w:pPr>
      <w:ins w:id="35" w:author="Chain, Frederic J" w:date="2023-11-14T22:47:00Z">
        <w:r>
          <w:rPr>
            <w:sz w:val="28"/>
            <w:szCs w:val="28"/>
          </w:rPr>
          <w:t xml:space="preserve">Because </w:t>
        </w:r>
      </w:ins>
      <w:r w:rsidR="00775558">
        <w:rPr>
          <w:sz w:val="28"/>
          <w:szCs w:val="28"/>
        </w:rPr>
        <w:t>DESeq2 is testing thousands of genes all at the same time</w:t>
      </w:r>
      <w:r w:rsidR="000A006F">
        <w:rPr>
          <w:sz w:val="28"/>
          <w:szCs w:val="28"/>
        </w:rPr>
        <w:t xml:space="preserve"> </w:t>
      </w:r>
      <w:del w:id="36" w:author="Chain, Frederic J" w:date="2023-11-14T22:48:00Z">
        <w:r w:rsidR="00AD650B">
          <w:rPr>
            <w:sz w:val="28"/>
            <w:szCs w:val="28"/>
          </w:rPr>
          <w:delText xml:space="preserve">and </w:delText>
        </w:r>
        <w:r w:rsidR="000A006F">
          <w:rPr>
            <w:sz w:val="28"/>
            <w:szCs w:val="28"/>
          </w:rPr>
          <w:delText>because of this DESeq2</w:delText>
        </w:r>
      </w:del>
      <w:ins w:id="37" w:author="Chain, Frederic J" w:date="2023-11-14T22:48:00Z">
        <w:r w:rsidR="5E657ACD">
          <w:rPr>
            <w:sz w:val="28"/>
            <w:szCs w:val="28"/>
          </w:rPr>
          <w:t>it</w:t>
        </w:r>
      </w:ins>
      <w:r w:rsidR="000A006F">
        <w:rPr>
          <w:sz w:val="28"/>
          <w:szCs w:val="28"/>
        </w:rPr>
        <w:t xml:space="preserve"> </w:t>
      </w:r>
      <w:r w:rsidR="003D42D6">
        <w:rPr>
          <w:sz w:val="28"/>
          <w:szCs w:val="28"/>
        </w:rPr>
        <w:t>needs to apply multiple testing corrections to control the false discovery rate. This is accomplished through</w:t>
      </w:r>
      <w:r w:rsidR="00B31F60">
        <w:rPr>
          <w:sz w:val="28"/>
          <w:szCs w:val="28"/>
        </w:rPr>
        <w:t xml:space="preserve"> the Benjamin-Hochberg procedure </w:t>
      </w:r>
      <w:r w:rsidR="005447DA">
        <w:rPr>
          <w:sz w:val="28"/>
          <w:szCs w:val="28"/>
        </w:rPr>
        <w:t>which will adjust p-values to account for multiple hypothesis</w:t>
      </w:r>
      <w:r w:rsidR="00B66130">
        <w:rPr>
          <w:sz w:val="28"/>
          <w:szCs w:val="28"/>
        </w:rPr>
        <w:t xml:space="preserve"> </w:t>
      </w:r>
      <w:del w:id="38" w:author="Chain, Frederic J" w:date="2023-11-14T22:48:00Z">
        <w:r w:rsidR="00C53C41">
          <w:rPr>
            <w:sz w:val="28"/>
            <w:szCs w:val="28"/>
          </w:rPr>
          <w:delText xml:space="preserve">’s being </w:delText>
        </w:r>
      </w:del>
      <w:r w:rsidR="00C53C41">
        <w:rPr>
          <w:sz w:val="28"/>
          <w:szCs w:val="28"/>
        </w:rPr>
        <w:t>test</w:t>
      </w:r>
      <w:del w:id="39" w:author="Chain, Frederic J" w:date="2023-11-14T22:48:00Z">
        <w:r w:rsidR="00C53C41">
          <w:rPr>
            <w:sz w:val="28"/>
            <w:szCs w:val="28"/>
          </w:rPr>
          <w:delText>ed</w:delText>
        </w:r>
      </w:del>
      <w:ins w:id="40" w:author="Chain, Frederic J" w:date="2023-11-14T22:48:00Z">
        <w:r w:rsidR="50F04988">
          <w:rPr>
            <w:sz w:val="28"/>
            <w:szCs w:val="28"/>
          </w:rPr>
          <w:t>ing</w:t>
        </w:r>
      </w:ins>
      <w:r w:rsidR="00C53C41">
        <w:rPr>
          <w:sz w:val="28"/>
          <w:szCs w:val="28"/>
        </w:rPr>
        <w:t xml:space="preserve">. Finally, </w:t>
      </w:r>
      <w:r w:rsidR="00742806">
        <w:rPr>
          <w:sz w:val="28"/>
          <w:szCs w:val="28"/>
        </w:rPr>
        <w:t>the final output will include</w:t>
      </w:r>
      <w:r w:rsidR="00E95D31">
        <w:rPr>
          <w:sz w:val="28"/>
          <w:szCs w:val="28"/>
        </w:rPr>
        <w:t xml:space="preserve"> estimated log2</w:t>
      </w:r>
      <w:r w:rsidR="007821C5">
        <w:rPr>
          <w:sz w:val="28"/>
          <w:szCs w:val="28"/>
        </w:rPr>
        <w:t xml:space="preserve"> fold change</w:t>
      </w:r>
      <w:r w:rsidR="004B578A">
        <w:rPr>
          <w:sz w:val="28"/>
          <w:szCs w:val="28"/>
        </w:rPr>
        <w:t xml:space="preserve"> and adjusted p-values (q-value) for each gene</w:t>
      </w:r>
      <w:r w:rsidR="00DF58CF">
        <w:rPr>
          <w:sz w:val="28"/>
          <w:szCs w:val="28"/>
        </w:rPr>
        <w:t xml:space="preserve">. Genes who have a p-value less than 0.05 are considered </w:t>
      </w:r>
      <w:r w:rsidR="005B13F6">
        <w:rPr>
          <w:sz w:val="28"/>
          <w:szCs w:val="28"/>
        </w:rPr>
        <w:t>differentially expressed</w:t>
      </w:r>
      <w:r w:rsidR="00AB0BF4">
        <w:rPr>
          <w:sz w:val="28"/>
          <w:szCs w:val="28"/>
        </w:rPr>
        <w:t xml:space="preserve"> </w:t>
      </w:r>
      <w:sdt>
        <w:sdtPr>
          <w:rPr>
            <w:sz w:val="28"/>
            <w:szCs w:val="28"/>
          </w:rPr>
          <w:id w:val="-734477903"/>
          <w:placeholder>
            <w:docPart w:val="2AE8E3376D0B1B4F902790CEF897F980"/>
          </w:placeholder>
          <w:citation/>
        </w:sdtPr>
        <w:sdtContent>
          <w:r w:rsidR="00AB0BF4">
            <w:rPr>
              <w:sz w:val="28"/>
              <w:szCs w:val="28"/>
            </w:rPr>
            <w:fldChar w:fldCharType="begin"/>
          </w:r>
          <w:r w:rsidR="00AB0BF4">
            <w:rPr>
              <w:sz w:val="28"/>
              <w:szCs w:val="28"/>
            </w:rPr>
            <w:instrText xml:space="preserve"> CITATION Lov14 \l 1033 </w:instrText>
          </w:r>
          <w:r w:rsidR="00AB0BF4">
            <w:rPr>
              <w:sz w:val="28"/>
              <w:szCs w:val="28"/>
            </w:rPr>
            <w:fldChar w:fldCharType="separate"/>
          </w:r>
          <w:r w:rsidR="00AB0BF4" w:rsidRPr="00AB0BF4">
            <w:rPr>
              <w:noProof/>
              <w:sz w:val="28"/>
              <w:szCs w:val="28"/>
            </w:rPr>
            <w:t>(Love, 2014)</w:t>
          </w:r>
          <w:r w:rsidR="00AB0BF4">
            <w:rPr>
              <w:sz w:val="28"/>
              <w:szCs w:val="28"/>
            </w:rPr>
            <w:fldChar w:fldCharType="end"/>
          </w:r>
        </w:sdtContent>
      </w:sdt>
      <w:r w:rsidR="00AB0BF4">
        <w:rPr>
          <w:sz w:val="28"/>
          <w:szCs w:val="28"/>
        </w:rPr>
        <w:t>.</w:t>
      </w:r>
      <w:r w:rsidR="00C03217">
        <w:rPr>
          <w:sz w:val="28"/>
          <w:szCs w:val="28"/>
        </w:rPr>
        <w:t xml:space="preserve"> </w:t>
      </w:r>
    </w:p>
    <w:p w14:paraId="6C02F694" w14:textId="4CCEE084" w:rsidR="00C00D4B" w:rsidRPr="00471BF4" w:rsidRDefault="00C00D4B" w:rsidP="00C03217">
      <w:pPr>
        <w:ind w:firstLine="720"/>
        <w:rPr>
          <w:sz w:val="28"/>
          <w:szCs w:val="28"/>
        </w:rPr>
      </w:pPr>
      <w:r>
        <w:rPr>
          <w:sz w:val="28"/>
          <w:szCs w:val="28"/>
        </w:rPr>
        <w:t xml:space="preserve">In summary, </w:t>
      </w:r>
      <w:r w:rsidR="005819E8">
        <w:rPr>
          <w:sz w:val="28"/>
          <w:szCs w:val="28"/>
        </w:rPr>
        <w:t>DESeq2 employs a statistical framework to normalize count data</w:t>
      </w:r>
      <w:r w:rsidR="002F44E8">
        <w:rPr>
          <w:sz w:val="28"/>
          <w:szCs w:val="28"/>
        </w:rPr>
        <w:t>, estimate</w:t>
      </w:r>
      <w:r w:rsidR="00C846B4">
        <w:rPr>
          <w:sz w:val="28"/>
          <w:szCs w:val="28"/>
        </w:rPr>
        <w:t>s</w:t>
      </w:r>
      <w:r w:rsidR="002F44E8">
        <w:rPr>
          <w:sz w:val="28"/>
          <w:szCs w:val="28"/>
        </w:rPr>
        <w:t xml:space="preserve"> variability and test</w:t>
      </w:r>
      <w:r w:rsidR="00342A18">
        <w:rPr>
          <w:sz w:val="28"/>
          <w:szCs w:val="28"/>
        </w:rPr>
        <w:t>s</w:t>
      </w:r>
      <w:r w:rsidR="002F44E8">
        <w:rPr>
          <w:sz w:val="28"/>
          <w:szCs w:val="28"/>
        </w:rPr>
        <w:t xml:space="preserve"> for differential expression.</w:t>
      </w:r>
      <w:r w:rsidR="00006C24">
        <w:rPr>
          <w:sz w:val="28"/>
          <w:szCs w:val="28"/>
        </w:rPr>
        <w:t xml:space="preserve"> DESeq2’s </w:t>
      </w:r>
      <w:r w:rsidR="002E2CAD">
        <w:rPr>
          <w:sz w:val="28"/>
          <w:szCs w:val="28"/>
        </w:rPr>
        <w:t xml:space="preserve">strength comes from </w:t>
      </w:r>
      <w:r w:rsidR="00342A18">
        <w:rPr>
          <w:sz w:val="28"/>
          <w:szCs w:val="28"/>
        </w:rPr>
        <w:t>its</w:t>
      </w:r>
      <w:r w:rsidR="002E2CAD">
        <w:rPr>
          <w:sz w:val="28"/>
          <w:szCs w:val="28"/>
        </w:rPr>
        <w:t xml:space="preserve"> ability to model count data accurately </w:t>
      </w:r>
      <w:r w:rsidR="00DA20F3">
        <w:rPr>
          <w:sz w:val="28"/>
          <w:szCs w:val="28"/>
        </w:rPr>
        <w:t xml:space="preserve">and provide reliable results even with low counts and high variability. </w:t>
      </w:r>
      <w:r w:rsidR="00A30237">
        <w:rPr>
          <w:sz w:val="28"/>
          <w:szCs w:val="28"/>
        </w:rPr>
        <w:t>These reasons are why DESeq2 is a popular bioinformatics tool used to analyze differential gene expression.</w:t>
      </w:r>
    </w:p>
    <w:p w14:paraId="7931C580" w14:textId="77777777" w:rsidR="00672387" w:rsidRDefault="00672387" w:rsidP="003043FD">
      <w:pPr>
        <w:rPr>
          <w:sz w:val="28"/>
          <w:szCs w:val="28"/>
        </w:rPr>
      </w:pPr>
    </w:p>
    <w:p w14:paraId="34573B45" w14:textId="5D35049A" w:rsidR="009317AE" w:rsidRPr="006A35BA" w:rsidRDefault="00D0722C" w:rsidP="006A35BA">
      <w:pPr>
        <w:pStyle w:val="Heading1"/>
        <w:jc w:val="center"/>
        <w:rPr>
          <w:sz w:val="40"/>
          <w:szCs w:val="40"/>
        </w:rPr>
      </w:pPr>
      <w:bookmarkStart w:id="41" w:name="_Toc717960454"/>
      <w:commentRangeStart w:id="42"/>
      <w:r w:rsidRPr="006A35BA">
        <w:rPr>
          <w:sz w:val="40"/>
          <w:szCs w:val="40"/>
        </w:rPr>
        <w:t>Code Walkthrough</w:t>
      </w:r>
      <w:bookmarkEnd w:id="41"/>
      <w:commentRangeEnd w:id="42"/>
      <w:r>
        <w:commentReference w:id="42"/>
      </w:r>
    </w:p>
    <w:p w14:paraId="1D80F098" w14:textId="77777777" w:rsidR="00D0722C" w:rsidRDefault="00D0722C" w:rsidP="009317AE">
      <w:pPr>
        <w:jc w:val="center"/>
        <w:rPr>
          <w:sz w:val="36"/>
          <w:szCs w:val="36"/>
        </w:rPr>
      </w:pPr>
    </w:p>
    <w:p w14:paraId="2B47AA26" w14:textId="663138DD" w:rsidR="00D0722C" w:rsidRDefault="00A46C95" w:rsidP="00D0722C">
      <w:pPr>
        <w:rPr>
          <w:sz w:val="28"/>
          <w:szCs w:val="28"/>
        </w:rPr>
      </w:pPr>
      <w:r>
        <w:rPr>
          <w:sz w:val="28"/>
          <w:szCs w:val="28"/>
        </w:rPr>
        <w:t xml:space="preserve">Now that we know how DESeq2 works and where </w:t>
      </w:r>
      <w:r w:rsidR="00705A6E">
        <w:rPr>
          <w:sz w:val="28"/>
          <w:szCs w:val="28"/>
        </w:rPr>
        <w:t>our d</w:t>
      </w:r>
      <w:r>
        <w:rPr>
          <w:sz w:val="28"/>
          <w:szCs w:val="28"/>
        </w:rPr>
        <w:t>ata comes from</w:t>
      </w:r>
      <w:r w:rsidR="005C75F7">
        <w:rPr>
          <w:sz w:val="28"/>
          <w:szCs w:val="28"/>
        </w:rPr>
        <w:t xml:space="preserve"> </w:t>
      </w:r>
      <w:r w:rsidR="00342A18">
        <w:rPr>
          <w:sz w:val="28"/>
          <w:szCs w:val="28"/>
        </w:rPr>
        <w:t>let’s</w:t>
      </w:r>
      <w:r w:rsidR="005C75F7">
        <w:rPr>
          <w:sz w:val="28"/>
          <w:szCs w:val="28"/>
        </w:rPr>
        <w:t xml:space="preserve"> start coding!</w:t>
      </w:r>
      <w:r w:rsidR="00C34DD5">
        <w:rPr>
          <w:sz w:val="28"/>
          <w:szCs w:val="28"/>
        </w:rPr>
        <w:t xml:space="preserve"> </w:t>
      </w:r>
      <w:r w:rsidR="00342A18">
        <w:rPr>
          <w:sz w:val="28"/>
          <w:szCs w:val="28"/>
        </w:rPr>
        <w:t>All</w:t>
      </w:r>
      <w:r w:rsidR="00C34DD5">
        <w:rPr>
          <w:sz w:val="28"/>
          <w:szCs w:val="28"/>
        </w:rPr>
        <w:t xml:space="preserve"> these steps will be outlined i</w:t>
      </w:r>
      <w:commentRangeStart w:id="43"/>
      <w:r w:rsidR="00C34DD5">
        <w:rPr>
          <w:sz w:val="28"/>
          <w:szCs w:val="28"/>
        </w:rPr>
        <w:t>n the video</w:t>
      </w:r>
      <w:commentRangeEnd w:id="43"/>
      <w:r>
        <w:commentReference w:id="43"/>
      </w:r>
      <w:r w:rsidR="000A0803">
        <w:rPr>
          <w:sz w:val="28"/>
          <w:szCs w:val="28"/>
        </w:rPr>
        <w:t xml:space="preserve"> but here is all the information in written form.</w:t>
      </w:r>
      <w:r w:rsidR="00705A6E">
        <w:rPr>
          <w:sz w:val="28"/>
          <w:szCs w:val="28"/>
        </w:rPr>
        <w:t xml:space="preserve"> This tutorial was run on macOS after any shortcut listed the windows short cut will be given in parenthesis.</w:t>
      </w:r>
    </w:p>
    <w:p w14:paraId="657E4F8A" w14:textId="77777777" w:rsidR="005C75F7" w:rsidRDefault="005C75F7" w:rsidP="00D0722C">
      <w:pPr>
        <w:rPr>
          <w:sz w:val="28"/>
          <w:szCs w:val="28"/>
        </w:rPr>
      </w:pPr>
    </w:p>
    <w:p w14:paraId="55EB65F5" w14:textId="67663FE0" w:rsidR="005C75F7" w:rsidRDefault="005C75F7" w:rsidP="002E239B">
      <w:pPr>
        <w:pStyle w:val="Heading2"/>
      </w:pPr>
      <w:bookmarkStart w:id="44" w:name="_Toc1541198137"/>
      <w:r>
        <w:t xml:space="preserve">Step 1: </w:t>
      </w:r>
      <w:r w:rsidR="00605446">
        <w:t>Get the Data</w:t>
      </w:r>
      <w:bookmarkEnd w:id="44"/>
    </w:p>
    <w:p w14:paraId="0D02D59F" w14:textId="77777777" w:rsidR="00605446" w:rsidRDefault="00605446" w:rsidP="00D0722C">
      <w:pPr>
        <w:rPr>
          <w:sz w:val="28"/>
          <w:szCs w:val="28"/>
        </w:rPr>
      </w:pPr>
    </w:p>
    <w:p w14:paraId="1AF693D2" w14:textId="397A2ED6" w:rsidR="00605446" w:rsidRDefault="0F7BC32B" w:rsidP="004457CD">
      <w:pPr>
        <w:pStyle w:val="ListParagraph"/>
        <w:numPr>
          <w:ilvl w:val="0"/>
          <w:numId w:val="1"/>
        </w:numPr>
        <w:rPr>
          <w:sz w:val="28"/>
          <w:szCs w:val="28"/>
        </w:rPr>
      </w:pPr>
      <w:r w:rsidRPr="5B56DBAE">
        <w:rPr>
          <w:sz w:val="28"/>
          <w:szCs w:val="28"/>
        </w:rPr>
        <w:t>C</w:t>
      </w:r>
      <w:r w:rsidR="21F8BA80" w:rsidRPr="5B56DBAE">
        <w:rPr>
          <w:sz w:val="28"/>
          <w:szCs w:val="28"/>
        </w:rPr>
        <w:t xml:space="preserve">lick on the </w:t>
      </w:r>
      <w:hyperlink r:id="rId24">
        <w:proofErr w:type="spellStart"/>
        <w:r w:rsidR="21F8BA80" w:rsidRPr="5B56DBAE">
          <w:rPr>
            <w:rStyle w:val="Hyperlink"/>
            <w:sz w:val="28"/>
            <w:szCs w:val="28"/>
          </w:rPr>
          <w:t>github</w:t>
        </w:r>
        <w:proofErr w:type="spellEnd"/>
      </w:hyperlink>
      <w:r w:rsidR="21F8BA80" w:rsidRPr="5B56DBAE">
        <w:rPr>
          <w:sz w:val="28"/>
          <w:szCs w:val="28"/>
        </w:rPr>
        <w:t xml:space="preserve"> link provided on the cover page</w:t>
      </w:r>
      <w:r w:rsidR="4F8F61C7" w:rsidRPr="5B56DBAE">
        <w:rPr>
          <w:sz w:val="28"/>
          <w:szCs w:val="28"/>
        </w:rPr>
        <w:t>. Once there</w:t>
      </w:r>
      <w:ins w:id="45" w:author="Chain, Frederic J" w:date="2023-11-14T22:51:00Z">
        <w:r w:rsidR="30A3A301" w:rsidRPr="5B56DBAE">
          <w:rPr>
            <w:sz w:val="28"/>
            <w:szCs w:val="28"/>
          </w:rPr>
          <w:t>,</w:t>
        </w:r>
      </w:ins>
      <w:r w:rsidR="4F8F61C7" w:rsidRPr="5B56DBAE">
        <w:rPr>
          <w:sz w:val="28"/>
          <w:szCs w:val="28"/>
        </w:rPr>
        <w:t xml:space="preserve"> download the csv files: </w:t>
      </w:r>
      <w:hyperlink r:id="rId25">
        <w:r w:rsidR="4F8F61C7" w:rsidRPr="5B56DBAE">
          <w:rPr>
            <w:rStyle w:val="Hyperlink"/>
            <w:sz w:val="28"/>
            <w:szCs w:val="28"/>
          </w:rPr>
          <w:t>counts_data</w:t>
        </w:r>
        <w:r w:rsidRPr="5B56DBAE">
          <w:rPr>
            <w:rStyle w:val="Hyperlink"/>
            <w:sz w:val="28"/>
            <w:szCs w:val="28"/>
          </w:rPr>
          <w:t>.csv</w:t>
        </w:r>
      </w:hyperlink>
      <w:r w:rsidRPr="5B56DBAE">
        <w:rPr>
          <w:sz w:val="28"/>
          <w:szCs w:val="28"/>
        </w:rPr>
        <w:t xml:space="preserve"> and </w:t>
      </w:r>
      <w:hyperlink r:id="rId26">
        <w:r w:rsidRPr="5B56DBAE">
          <w:rPr>
            <w:rStyle w:val="Hyperlink"/>
            <w:sz w:val="28"/>
            <w:szCs w:val="28"/>
          </w:rPr>
          <w:t>sample_info.csv</w:t>
        </w:r>
      </w:hyperlink>
    </w:p>
    <w:p w14:paraId="21BEAD30" w14:textId="6AD35FE0" w:rsidR="004457CD" w:rsidRDefault="00452406" w:rsidP="004457CD">
      <w:pPr>
        <w:pStyle w:val="ListParagraph"/>
        <w:numPr>
          <w:ilvl w:val="0"/>
          <w:numId w:val="1"/>
        </w:numPr>
        <w:rPr>
          <w:sz w:val="28"/>
          <w:szCs w:val="28"/>
        </w:rPr>
      </w:pPr>
      <w:r>
        <w:rPr>
          <w:sz w:val="28"/>
          <w:szCs w:val="28"/>
        </w:rPr>
        <w:t xml:space="preserve">Make sure you know where these files are being </w:t>
      </w:r>
      <w:r w:rsidR="003E2AB3">
        <w:rPr>
          <w:sz w:val="28"/>
          <w:szCs w:val="28"/>
        </w:rPr>
        <w:t>downloaded,</w:t>
      </w:r>
      <w:r>
        <w:rPr>
          <w:sz w:val="28"/>
          <w:szCs w:val="28"/>
        </w:rPr>
        <w:t xml:space="preserve"> I suggest </w:t>
      </w:r>
      <w:r w:rsidR="00AC6DA0">
        <w:rPr>
          <w:sz w:val="28"/>
          <w:szCs w:val="28"/>
        </w:rPr>
        <w:t xml:space="preserve">creating a new directory (folder) </w:t>
      </w:r>
      <w:r w:rsidR="00322C4D">
        <w:rPr>
          <w:sz w:val="28"/>
          <w:szCs w:val="28"/>
        </w:rPr>
        <w:t xml:space="preserve">in your home directory </w:t>
      </w:r>
      <w:r w:rsidR="00AC6DA0">
        <w:rPr>
          <w:sz w:val="28"/>
          <w:szCs w:val="28"/>
        </w:rPr>
        <w:t xml:space="preserve">that will hold </w:t>
      </w:r>
      <w:r w:rsidR="2040CFB3" w:rsidRPr="5B56DBAE">
        <w:rPr>
          <w:sz w:val="28"/>
          <w:szCs w:val="28"/>
        </w:rPr>
        <w:t>th</w:t>
      </w:r>
      <w:del w:id="46" w:author="Chain, Frederic J" w:date="2023-11-14T22:51:00Z">
        <w:r w:rsidRPr="5B56DBAE" w:rsidDel="2040CFB3">
          <w:rPr>
            <w:sz w:val="28"/>
            <w:szCs w:val="28"/>
          </w:rPr>
          <w:delText>i</w:delText>
        </w:r>
      </w:del>
      <w:ins w:id="47" w:author="Chain, Frederic J" w:date="2023-11-14T22:51:00Z">
        <w:r w:rsidR="020C454E" w:rsidRPr="5B56DBAE">
          <w:rPr>
            <w:sz w:val="28"/>
            <w:szCs w:val="28"/>
          </w:rPr>
          <w:t>e</w:t>
        </w:r>
      </w:ins>
      <w:r w:rsidR="00705A6E">
        <w:rPr>
          <w:sz w:val="28"/>
          <w:szCs w:val="28"/>
        </w:rPr>
        <w:t xml:space="preserve"> d</w:t>
      </w:r>
      <w:r w:rsidR="00AC6DA0">
        <w:rPr>
          <w:sz w:val="28"/>
          <w:szCs w:val="28"/>
        </w:rPr>
        <w:t xml:space="preserve">ata along with your </w:t>
      </w:r>
      <w:proofErr w:type="gramStart"/>
      <w:r w:rsidR="00AC6DA0">
        <w:rPr>
          <w:sz w:val="28"/>
          <w:szCs w:val="28"/>
        </w:rPr>
        <w:t>script</w:t>
      </w:r>
      <w:proofErr w:type="gramEnd"/>
    </w:p>
    <w:p w14:paraId="6FC710F6" w14:textId="5D98249E" w:rsidR="00386CE5" w:rsidRDefault="0027777E" w:rsidP="00386CE5">
      <w:pPr>
        <w:pStyle w:val="ListParagraph"/>
        <w:numPr>
          <w:ilvl w:val="1"/>
          <w:numId w:val="1"/>
        </w:numPr>
        <w:rPr>
          <w:sz w:val="28"/>
          <w:szCs w:val="28"/>
        </w:rPr>
      </w:pPr>
      <w:r>
        <w:rPr>
          <w:sz w:val="28"/>
          <w:szCs w:val="28"/>
        </w:rPr>
        <w:t>Open a new</w:t>
      </w:r>
      <w:commentRangeStart w:id="48"/>
      <w:r>
        <w:rPr>
          <w:sz w:val="28"/>
          <w:szCs w:val="28"/>
        </w:rPr>
        <w:t xml:space="preserve"> finder window</w:t>
      </w:r>
      <w:commentRangeEnd w:id="48"/>
      <w:r>
        <w:commentReference w:id="48"/>
      </w:r>
      <w:r w:rsidR="00705A6E">
        <w:rPr>
          <w:sz w:val="28"/>
          <w:szCs w:val="28"/>
        </w:rPr>
        <w:t xml:space="preserve"> (file explorer)</w:t>
      </w:r>
    </w:p>
    <w:p w14:paraId="4FEA4987" w14:textId="26DB07C5" w:rsidR="0027777E" w:rsidRDefault="00B0089E" w:rsidP="00386CE5">
      <w:pPr>
        <w:pStyle w:val="ListParagraph"/>
        <w:numPr>
          <w:ilvl w:val="1"/>
          <w:numId w:val="1"/>
        </w:numPr>
        <w:rPr>
          <w:sz w:val="28"/>
          <w:szCs w:val="28"/>
        </w:rPr>
      </w:pPr>
      <w:r>
        <w:rPr>
          <w:sz w:val="28"/>
          <w:szCs w:val="28"/>
        </w:rPr>
        <w:t>Use the short cut</w:t>
      </w:r>
      <w:r w:rsidR="002D7EB5">
        <w:rPr>
          <w:sz w:val="28"/>
          <w:szCs w:val="28"/>
        </w:rPr>
        <w:t>:</w:t>
      </w:r>
      <w:r>
        <w:rPr>
          <w:sz w:val="28"/>
          <w:szCs w:val="28"/>
        </w:rPr>
        <w:t xml:space="preserve"> command + shift + H </w:t>
      </w:r>
      <w:r w:rsidR="00705A6E">
        <w:rPr>
          <w:sz w:val="28"/>
          <w:szCs w:val="28"/>
        </w:rPr>
        <w:t>(</w:t>
      </w:r>
      <w:proofErr w:type="spellStart"/>
      <w:r w:rsidR="00705A6E">
        <w:rPr>
          <w:sz w:val="28"/>
          <w:szCs w:val="28"/>
        </w:rPr>
        <w:t>windows+shift+H</w:t>
      </w:r>
      <w:proofErr w:type="spellEnd"/>
      <w:r w:rsidR="00705A6E">
        <w:rPr>
          <w:sz w:val="28"/>
          <w:szCs w:val="28"/>
        </w:rPr>
        <w:t xml:space="preserve">) </w:t>
      </w:r>
      <w:r>
        <w:rPr>
          <w:sz w:val="28"/>
          <w:szCs w:val="28"/>
        </w:rPr>
        <w:t xml:space="preserve">to get to your home </w:t>
      </w:r>
      <w:proofErr w:type="gramStart"/>
      <w:r>
        <w:rPr>
          <w:sz w:val="28"/>
          <w:szCs w:val="28"/>
        </w:rPr>
        <w:t>directory</w:t>
      </w:r>
      <w:proofErr w:type="gramEnd"/>
    </w:p>
    <w:p w14:paraId="15184C40" w14:textId="7A05BF56" w:rsidR="00B0089E" w:rsidRDefault="007E0B39" w:rsidP="00386CE5">
      <w:pPr>
        <w:pStyle w:val="ListParagraph"/>
        <w:numPr>
          <w:ilvl w:val="1"/>
          <w:numId w:val="1"/>
        </w:numPr>
        <w:rPr>
          <w:sz w:val="28"/>
          <w:szCs w:val="28"/>
        </w:rPr>
      </w:pPr>
      <w:r>
        <w:rPr>
          <w:sz w:val="28"/>
          <w:szCs w:val="28"/>
        </w:rPr>
        <w:t xml:space="preserve">Right click and create a new folder and save it to </w:t>
      </w:r>
      <w:r w:rsidR="009451D5">
        <w:rPr>
          <w:sz w:val="28"/>
          <w:szCs w:val="28"/>
        </w:rPr>
        <w:t>whatever</w:t>
      </w:r>
      <w:r>
        <w:rPr>
          <w:sz w:val="28"/>
          <w:szCs w:val="28"/>
        </w:rPr>
        <w:t xml:space="preserve"> name you like in my case my </w:t>
      </w:r>
      <w:r w:rsidR="002D7EB5">
        <w:rPr>
          <w:sz w:val="28"/>
          <w:szCs w:val="28"/>
        </w:rPr>
        <w:t>directory</w:t>
      </w:r>
      <w:r>
        <w:rPr>
          <w:sz w:val="28"/>
          <w:szCs w:val="28"/>
        </w:rPr>
        <w:t xml:space="preserve"> is called ‘</w:t>
      </w:r>
      <w:proofErr w:type="spellStart"/>
      <w:r>
        <w:rPr>
          <w:sz w:val="28"/>
          <w:szCs w:val="28"/>
        </w:rPr>
        <w:t>bioinfo_final_</w:t>
      </w:r>
      <w:proofErr w:type="gramStart"/>
      <w:r>
        <w:rPr>
          <w:sz w:val="28"/>
          <w:szCs w:val="28"/>
        </w:rPr>
        <w:t>project</w:t>
      </w:r>
      <w:proofErr w:type="spellEnd"/>
      <w:proofErr w:type="gramEnd"/>
      <w:r>
        <w:rPr>
          <w:sz w:val="28"/>
          <w:szCs w:val="28"/>
        </w:rPr>
        <w:t>’</w:t>
      </w:r>
    </w:p>
    <w:p w14:paraId="5BBC94D6" w14:textId="18D34E13" w:rsidR="00351399" w:rsidRDefault="00351399" w:rsidP="00386CE5">
      <w:pPr>
        <w:pStyle w:val="ListParagraph"/>
        <w:numPr>
          <w:ilvl w:val="1"/>
          <w:numId w:val="1"/>
        </w:numPr>
        <w:rPr>
          <w:sz w:val="28"/>
          <w:szCs w:val="28"/>
        </w:rPr>
      </w:pPr>
      <w:r>
        <w:rPr>
          <w:sz w:val="28"/>
          <w:szCs w:val="28"/>
        </w:rPr>
        <w:t xml:space="preserve">Once created move the data files from your download folder to the folder you just </w:t>
      </w:r>
      <w:proofErr w:type="gramStart"/>
      <w:r>
        <w:rPr>
          <w:sz w:val="28"/>
          <w:szCs w:val="28"/>
        </w:rPr>
        <w:t>created</w:t>
      </w:r>
      <w:proofErr w:type="gramEnd"/>
    </w:p>
    <w:p w14:paraId="50DAFB60" w14:textId="77777777" w:rsidR="00267F7F" w:rsidRPr="00267F7F" w:rsidRDefault="00267F7F" w:rsidP="00267F7F">
      <w:pPr>
        <w:rPr>
          <w:sz w:val="28"/>
          <w:szCs w:val="28"/>
        </w:rPr>
      </w:pPr>
    </w:p>
    <w:p w14:paraId="70B0E1C4" w14:textId="319FEBA1" w:rsidR="00351399" w:rsidRDefault="00267F7F" w:rsidP="002E239B">
      <w:pPr>
        <w:pStyle w:val="Heading2"/>
      </w:pPr>
      <w:bookmarkStart w:id="49" w:name="_Toc1272682756"/>
      <w:r>
        <w:lastRenderedPageBreak/>
        <w:t>Step 2: Loading Packages</w:t>
      </w:r>
      <w:bookmarkEnd w:id="49"/>
    </w:p>
    <w:p w14:paraId="34FEFD64" w14:textId="13DB4A94" w:rsidR="00267F7F" w:rsidRDefault="00267F7F" w:rsidP="008E68E0">
      <w:pPr>
        <w:rPr>
          <w:sz w:val="28"/>
          <w:szCs w:val="28"/>
        </w:rPr>
      </w:pPr>
    </w:p>
    <w:p w14:paraId="32BB8B48" w14:textId="0D8D1D04" w:rsidR="00267F7F" w:rsidRDefault="00F827B8" w:rsidP="00267F7F">
      <w:pPr>
        <w:pStyle w:val="ListParagraph"/>
        <w:numPr>
          <w:ilvl w:val="0"/>
          <w:numId w:val="2"/>
        </w:numPr>
        <w:rPr>
          <w:sz w:val="28"/>
          <w:szCs w:val="28"/>
        </w:rPr>
      </w:pPr>
      <w:r>
        <w:rPr>
          <w:sz w:val="28"/>
          <w:szCs w:val="28"/>
        </w:rPr>
        <w:t xml:space="preserve">If you already have </w:t>
      </w:r>
      <w:r w:rsidR="00C55B6B">
        <w:rPr>
          <w:sz w:val="28"/>
          <w:szCs w:val="28"/>
        </w:rPr>
        <w:t xml:space="preserve">these packages installed: </w:t>
      </w:r>
      <w:commentRangeStart w:id="50"/>
      <w:proofErr w:type="spellStart"/>
      <w:r w:rsidR="00C55B6B">
        <w:rPr>
          <w:sz w:val="28"/>
          <w:szCs w:val="28"/>
        </w:rPr>
        <w:t>tidyverse</w:t>
      </w:r>
      <w:proofErr w:type="spellEnd"/>
      <w:r w:rsidR="00C55B6B">
        <w:rPr>
          <w:sz w:val="28"/>
          <w:szCs w:val="28"/>
        </w:rPr>
        <w:t>, DESeq2</w:t>
      </w:r>
      <w:r w:rsidR="00E31F33">
        <w:rPr>
          <w:sz w:val="28"/>
          <w:szCs w:val="28"/>
        </w:rPr>
        <w:t xml:space="preserve"> and airway </w:t>
      </w:r>
      <w:commentRangeEnd w:id="50"/>
      <w:r>
        <w:commentReference w:id="50"/>
      </w:r>
      <w:r w:rsidR="00E31F33">
        <w:rPr>
          <w:sz w:val="28"/>
          <w:szCs w:val="28"/>
        </w:rPr>
        <w:t xml:space="preserve">you can move on to the next step but if </w:t>
      </w:r>
      <w:r w:rsidR="00F000A7">
        <w:rPr>
          <w:sz w:val="28"/>
          <w:szCs w:val="28"/>
        </w:rPr>
        <w:t>not,</w:t>
      </w:r>
      <w:r w:rsidR="00E31F33">
        <w:rPr>
          <w:sz w:val="28"/>
          <w:szCs w:val="28"/>
        </w:rPr>
        <w:t xml:space="preserve"> I will show you how</w:t>
      </w:r>
      <w:r w:rsidR="00F672F1">
        <w:rPr>
          <w:sz w:val="28"/>
          <w:szCs w:val="28"/>
        </w:rPr>
        <w:t xml:space="preserve"> to install these packages</w:t>
      </w:r>
      <w:r w:rsidR="00E31F33">
        <w:rPr>
          <w:sz w:val="28"/>
          <w:szCs w:val="28"/>
        </w:rPr>
        <w:t>.</w:t>
      </w:r>
    </w:p>
    <w:p w14:paraId="3D7F9F37" w14:textId="52FF8B71" w:rsidR="00E31F33" w:rsidRDefault="00283905" w:rsidP="00267F7F">
      <w:pPr>
        <w:pStyle w:val="ListParagraph"/>
        <w:numPr>
          <w:ilvl w:val="0"/>
          <w:numId w:val="2"/>
        </w:numPr>
        <w:rPr>
          <w:sz w:val="28"/>
          <w:szCs w:val="28"/>
        </w:rPr>
      </w:pPr>
      <w:r>
        <w:rPr>
          <w:sz w:val="28"/>
          <w:szCs w:val="28"/>
        </w:rPr>
        <w:t xml:space="preserve">Open RStudio and create a new script file by going to the top right </w:t>
      </w:r>
      <w:r w:rsidR="00715DE3">
        <w:rPr>
          <w:sz w:val="28"/>
          <w:szCs w:val="28"/>
        </w:rPr>
        <w:t xml:space="preserve">of your screen select File &gt; New File &gt; R </w:t>
      </w:r>
      <w:proofErr w:type="gramStart"/>
      <w:r w:rsidR="00715DE3">
        <w:rPr>
          <w:sz w:val="28"/>
          <w:szCs w:val="28"/>
        </w:rPr>
        <w:t>script</w:t>
      </w:r>
      <w:proofErr w:type="gramEnd"/>
    </w:p>
    <w:p w14:paraId="1D603577" w14:textId="47B1167C" w:rsidR="007846C3" w:rsidRDefault="006E283A" w:rsidP="007846C3">
      <w:pPr>
        <w:pStyle w:val="ListParagraph"/>
        <w:numPr>
          <w:ilvl w:val="0"/>
          <w:numId w:val="2"/>
        </w:numPr>
        <w:rPr>
          <w:sz w:val="28"/>
          <w:szCs w:val="28"/>
        </w:rPr>
      </w:pPr>
      <w:r>
        <w:rPr>
          <w:sz w:val="28"/>
          <w:szCs w:val="28"/>
        </w:rPr>
        <w:t xml:space="preserve">Installing </w:t>
      </w:r>
      <w:proofErr w:type="spellStart"/>
      <w:r>
        <w:rPr>
          <w:sz w:val="28"/>
          <w:szCs w:val="28"/>
        </w:rPr>
        <w:t>tidyverse</w:t>
      </w:r>
      <w:proofErr w:type="spellEnd"/>
    </w:p>
    <w:p w14:paraId="2E4F479F" w14:textId="28313BA4" w:rsidR="007846C3" w:rsidRDefault="00B96032" w:rsidP="007846C3">
      <w:pPr>
        <w:pStyle w:val="ListParagraph"/>
        <w:numPr>
          <w:ilvl w:val="1"/>
          <w:numId w:val="2"/>
        </w:numPr>
        <w:rPr>
          <w:sz w:val="28"/>
          <w:szCs w:val="28"/>
        </w:rPr>
      </w:pPr>
      <w:r>
        <w:rPr>
          <w:noProof/>
          <w:sz w:val="28"/>
          <w:szCs w:val="28"/>
        </w:rPr>
        <w:drawing>
          <wp:anchor distT="0" distB="0" distL="114300" distR="114300" simplePos="0" relativeHeight="251658240" behindDoc="0" locked="0" layoutInCell="1" allowOverlap="1" wp14:anchorId="17EDE6CD" wp14:editId="2CCDB49E">
            <wp:simplePos x="0" y="0"/>
            <wp:positionH relativeFrom="column">
              <wp:posOffset>1604645</wp:posOffset>
            </wp:positionH>
            <wp:positionV relativeFrom="paragraph">
              <wp:posOffset>0</wp:posOffset>
            </wp:positionV>
            <wp:extent cx="2971800" cy="635000"/>
            <wp:effectExtent l="0" t="0" r="0" b="0"/>
            <wp:wrapTopAndBottom/>
            <wp:docPr id="2078551217" name="Picture 2078551217" descr="A blue and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51217" name="Picture 1" descr="A blue and pink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71800" cy="635000"/>
                    </a:xfrm>
                    <a:prstGeom prst="rect">
                      <a:avLst/>
                    </a:prstGeom>
                  </pic:spPr>
                </pic:pic>
              </a:graphicData>
            </a:graphic>
            <wp14:sizeRelH relativeFrom="page">
              <wp14:pctWidth>0</wp14:pctWidth>
            </wp14:sizeRelH>
            <wp14:sizeRelV relativeFrom="page">
              <wp14:pctHeight>0</wp14:pctHeight>
            </wp14:sizeRelV>
          </wp:anchor>
        </w:drawing>
      </w:r>
      <w:r w:rsidR="00C66544">
        <w:rPr>
          <w:sz w:val="28"/>
          <w:szCs w:val="28"/>
        </w:rPr>
        <w:t xml:space="preserve">This package can be installed by using the line of code </w:t>
      </w:r>
      <w:proofErr w:type="gramStart"/>
      <w:r w:rsidR="00C66544">
        <w:rPr>
          <w:sz w:val="28"/>
          <w:szCs w:val="28"/>
        </w:rPr>
        <w:t>above</w:t>
      </w:r>
      <w:proofErr w:type="gramEnd"/>
    </w:p>
    <w:p w14:paraId="2D354936" w14:textId="44B04F25" w:rsidR="00705A6E" w:rsidRDefault="00705A6E" w:rsidP="007846C3">
      <w:pPr>
        <w:pStyle w:val="ListParagraph"/>
        <w:numPr>
          <w:ilvl w:val="1"/>
          <w:numId w:val="2"/>
        </w:numPr>
        <w:rPr>
          <w:sz w:val="28"/>
          <w:szCs w:val="28"/>
        </w:rPr>
      </w:pPr>
      <w:r>
        <w:rPr>
          <w:sz w:val="28"/>
          <w:szCs w:val="28"/>
        </w:rPr>
        <w:t xml:space="preserve">In R </w:t>
      </w:r>
      <w:proofErr w:type="spellStart"/>
      <w:r>
        <w:rPr>
          <w:sz w:val="28"/>
          <w:szCs w:val="28"/>
        </w:rPr>
        <w:t>tidyverse</w:t>
      </w:r>
      <w:proofErr w:type="spellEnd"/>
      <w:r>
        <w:rPr>
          <w:sz w:val="28"/>
          <w:szCs w:val="28"/>
        </w:rPr>
        <w:t xml:space="preserve"> Is an </w:t>
      </w:r>
      <w:proofErr w:type="gramStart"/>
      <w:r>
        <w:rPr>
          <w:sz w:val="28"/>
          <w:szCs w:val="28"/>
        </w:rPr>
        <w:t>open source</w:t>
      </w:r>
      <w:proofErr w:type="gramEnd"/>
      <w:r>
        <w:rPr>
          <w:sz w:val="28"/>
          <w:szCs w:val="28"/>
        </w:rPr>
        <w:t xml:space="preserve"> collection of packages used in data science for cleaning data.</w:t>
      </w:r>
    </w:p>
    <w:p w14:paraId="16EC20CF" w14:textId="18EAC06F" w:rsidR="001E1BDF" w:rsidRPr="00935179" w:rsidRDefault="00B96032" w:rsidP="00935179">
      <w:pPr>
        <w:pStyle w:val="ListParagraph"/>
        <w:numPr>
          <w:ilvl w:val="0"/>
          <w:numId w:val="2"/>
        </w:numPr>
        <w:rPr>
          <w:sz w:val="28"/>
          <w:szCs w:val="28"/>
        </w:rPr>
      </w:pPr>
      <w:r>
        <w:rPr>
          <w:sz w:val="28"/>
          <w:szCs w:val="28"/>
        </w:rPr>
        <w:t>Installing DESeq2</w:t>
      </w:r>
      <w:r w:rsidR="001E1BDF">
        <w:rPr>
          <w:sz w:val="28"/>
          <w:szCs w:val="28"/>
        </w:rPr>
        <w:t xml:space="preserve"> and airway</w:t>
      </w:r>
      <w:r w:rsidR="00935179">
        <w:rPr>
          <w:noProof/>
        </w:rPr>
        <w:drawing>
          <wp:inline distT="0" distB="0" distL="0" distR="0" wp14:anchorId="43947F77" wp14:editId="739E4453">
            <wp:extent cx="4419600" cy="1803400"/>
            <wp:effectExtent l="0" t="0" r="0" b="0"/>
            <wp:docPr id="1995208784" name="Picture 1995208784" descr="A computer screen shot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08784" name="Picture 2" descr="A computer screen shot of text&#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4419600" cy="1803400"/>
                    </a:xfrm>
                    <a:prstGeom prst="rect">
                      <a:avLst/>
                    </a:prstGeom>
                  </pic:spPr>
                </pic:pic>
              </a:graphicData>
            </a:graphic>
          </wp:inline>
        </w:drawing>
      </w:r>
    </w:p>
    <w:p w14:paraId="6CCA23B6" w14:textId="458E7508" w:rsidR="00C66544" w:rsidRDefault="00BC3439" w:rsidP="00C66544">
      <w:pPr>
        <w:pStyle w:val="ListParagraph"/>
        <w:numPr>
          <w:ilvl w:val="1"/>
          <w:numId w:val="2"/>
        </w:numPr>
        <w:rPr>
          <w:sz w:val="28"/>
          <w:szCs w:val="28"/>
        </w:rPr>
      </w:pPr>
      <w:r>
        <w:rPr>
          <w:sz w:val="28"/>
          <w:szCs w:val="28"/>
        </w:rPr>
        <w:t>DESeq2</w:t>
      </w:r>
      <w:r w:rsidR="001E1BDF">
        <w:rPr>
          <w:sz w:val="28"/>
          <w:szCs w:val="28"/>
        </w:rPr>
        <w:t xml:space="preserve"> and airway</w:t>
      </w:r>
      <w:r>
        <w:rPr>
          <w:sz w:val="28"/>
          <w:szCs w:val="28"/>
        </w:rPr>
        <w:t xml:space="preserve"> can be installed with th</w:t>
      </w:r>
      <w:r w:rsidR="00935179">
        <w:rPr>
          <w:sz w:val="28"/>
          <w:szCs w:val="28"/>
        </w:rPr>
        <w:t>ese</w:t>
      </w:r>
      <w:r>
        <w:rPr>
          <w:sz w:val="28"/>
          <w:szCs w:val="28"/>
        </w:rPr>
        <w:t xml:space="preserve"> line</w:t>
      </w:r>
      <w:r w:rsidR="00935179">
        <w:rPr>
          <w:sz w:val="28"/>
          <w:szCs w:val="28"/>
        </w:rPr>
        <w:t>s</w:t>
      </w:r>
      <w:r>
        <w:rPr>
          <w:sz w:val="28"/>
          <w:szCs w:val="28"/>
        </w:rPr>
        <w:t xml:space="preserve"> of </w:t>
      </w:r>
      <w:proofErr w:type="gramStart"/>
      <w:r>
        <w:rPr>
          <w:sz w:val="28"/>
          <w:szCs w:val="28"/>
        </w:rPr>
        <w:t>code</w:t>
      </w:r>
      <w:proofErr w:type="gramEnd"/>
    </w:p>
    <w:p w14:paraId="7EE16611" w14:textId="30CA6B55" w:rsidR="00D96AED" w:rsidRPr="00D96AED" w:rsidRDefault="00F113EF" w:rsidP="00D96AED">
      <w:pPr>
        <w:pStyle w:val="ListParagraph"/>
        <w:numPr>
          <w:ilvl w:val="1"/>
          <w:numId w:val="2"/>
        </w:numPr>
        <w:rPr>
          <w:sz w:val="28"/>
          <w:szCs w:val="28"/>
        </w:rPr>
      </w:pPr>
      <w:r>
        <w:rPr>
          <w:sz w:val="28"/>
          <w:szCs w:val="28"/>
        </w:rPr>
        <w:t xml:space="preserve">If errors are occurring </w:t>
      </w:r>
      <w:r w:rsidR="00BC6DDC">
        <w:rPr>
          <w:sz w:val="28"/>
          <w:szCs w:val="28"/>
        </w:rPr>
        <w:t>visit</w:t>
      </w:r>
      <w:r>
        <w:rPr>
          <w:sz w:val="28"/>
          <w:szCs w:val="28"/>
        </w:rPr>
        <w:t xml:space="preserve"> this </w:t>
      </w:r>
      <w:hyperlink r:id="rId29" w:history="1">
        <w:r w:rsidRPr="00BC6DDC">
          <w:rPr>
            <w:rStyle w:val="Hyperlink"/>
            <w:sz w:val="28"/>
            <w:szCs w:val="28"/>
          </w:rPr>
          <w:t>website</w:t>
        </w:r>
      </w:hyperlink>
      <w:r w:rsidR="00BC6DDC">
        <w:rPr>
          <w:sz w:val="28"/>
          <w:szCs w:val="28"/>
        </w:rPr>
        <w:t xml:space="preserve"> and copy and paste the installation code </w:t>
      </w:r>
    </w:p>
    <w:p w14:paraId="2E704837" w14:textId="3C25320E" w:rsidR="00BC3439" w:rsidRDefault="005C245E" w:rsidP="00935179">
      <w:pPr>
        <w:pStyle w:val="ListParagraph"/>
        <w:numPr>
          <w:ilvl w:val="0"/>
          <w:numId w:val="2"/>
        </w:numPr>
        <w:rPr>
          <w:sz w:val="28"/>
          <w:szCs w:val="28"/>
        </w:rPr>
      </w:pPr>
      <w:r>
        <w:rPr>
          <w:sz w:val="28"/>
          <w:szCs w:val="28"/>
        </w:rPr>
        <w:t xml:space="preserve">Once everything has been successfully </w:t>
      </w:r>
      <w:r w:rsidR="00654183">
        <w:rPr>
          <w:sz w:val="28"/>
          <w:szCs w:val="28"/>
        </w:rPr>
        <w:t>installed,</w:t>
      </w:r>
      <w:r w:rsidR="00111537">
        <w:rPr>
          <w:sz w:val="28"/>
          <w:szCs w:val="28"/>
        </w:rPr>
        <w:t xml:space="preserve"> we can now load the </w:t>
      </w:r>
      <w:proofErr w:type="gramStart"/>
      <w:r w:rsidR="00111537">
        <w:rPr>
          <w:sz w:val="28"/>
          <w:szCs w:val="28"/>
        </w:rPr>
        <w:t>libraries</w:t>
      </w:r>
      <w:proofErr w:type="gramEnd"/>
      <w:r w:rsidR="00111537">
        <w:rPr>
          <w:sz w:val="28"/>
          <w:szCs w:val="28"/>
        </w:rPr>
        <w:t xml:space="preserve"> </w:t>
      </w:r>
    </w:p>
    <w:p w14:paraId="57EF0E29" w14:textId="3D639B1D" w:rsidR="00254C32" w:rsidRDefault="00254C32" w:rsidP="00254C32">
      <w:pPr>
        <w:pStyle w:val="ListParagraph"/>
        <w:ind w:left="1440"/>
        <w:rPr>
          <w:sz w:val="28"/>
          <w:szCs w:val="28"/>
        </w:rPr>
      </w:pPr>
      <w:r>
        <w:rPr>
          <w:noProof/>
          <w:sz w:val="28"/>
          <w:szCs w:val="28"/>
        </w:rPr>
        <w:drawing>
          <wp:inline distT="0" distB="0" distL="0" distR="0" wp14:anchorId="31428CB1" wp14:editId="5E8C96CA">
            <wp:extent cx="2263588" cy="1117600"/>
            <wp:effectExtent l="0" t="0" r="0" b="0"/>
            <wp:docPr id="334033843" name="Picture 334033843" descr="A group of white and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33843" name="Picture 3" descr="A group of white and pink text&#10;&#10;Description automatically generated"/>
                    <pic:cNvPicPr/>
                  </pic:nvPicPr>
                  <pic:blipFill rotWithShape="1">
                    <a:blip r:embed="rId30">
                      <a:extLst>
                        <a:ext uri="{28A0092B-C50C-407E-A947-70E740481C1C}">
                          <a14:useLocalDpi xmlns:a14="http://schemas.microsoft.com/office/drawing/2010/main" val="0"/>
                        </a:ext>
                      </a:extLst>
                    </a:blip>
                    <a:srcRect l="27547"/>
                    <a:stretch/>
                  </pic:blipFill>
                  <pic:spPr bwMode="auto">
                    <a:xfrm>
                      <a:off x="0" y="0"/>
                      <a:ext cx="2263588" cy="1117600"/>
                    </a:xfrm>
                    <a:prstGeom prst="rect">
                      <a:avLst/>
                    </a:prstGeom>
                    <a:ln>
                      <a:noFill/>
                    </a:ln>
                    <a:extLst>
                      <a:ext uri="{53640926-AAD7-44D8-BBD7-CCE9431645EC}">
                        <a14:shadowObscured xmlns:a14="http://schemas.microsoft.com/office/drawing/2010/main"/>
                      </a:ext>
                    </a:extLst>
                  </pic:spPr>
                </pic:pic>
              </a:graphicData>
            </a:graphic>
          </wp:inline>
        </w:drawing>
      </w:r>
    </w:p>
    <w:p w14:paraId="35B1FE79" w14:textId="786D2492" w:rsidR="00111537" w:rsidRDefault="00073495" w:rsidP="002E239B">
      <w:pPr>
        <w:pStyle w:val="Heading2"/>
      </w:pPr>
      <w:bookmarkStart w:id="51" w:name="_Toc1500023797"/>
      <w:r>
        <w:t>Step 3: Set Working Directory</w:t>
      </w:r>
      <w:bookmarkEnd w:id="51"/>
    </w:p>
    <w:p w14:paraId="1EA43D58" w14:textId="77777777" w:rsidR="00073495" w:rsidRDefault="00073495" w:rsidP="00073495">
      <w:pPr>
        <w:rPr>
          <w:sz w:val="28"/>
          <w:szCs w:val="28"/>
        </w:rPr>
      </w:pPr>
    </w:p>
    <w:p w14:paraId="22DD2D6B" w14:textId="3FB0A2E5" w:rsidR="00073495" w:rsidRDefault="00162A4E" w:rsidP="00162A4E">
      <w:pPr>
        <w:pStyle w:val="ListParagraph"/>
        <w:numPr>
          <w:ilvl w:val="0"/>
          <w:numId w:val="3"/>
        </w:numPr>
        <w:rPr>
          <w:sz w:val="28"/>
          <w:szCs w:val="28"/>
        </w:rPr>
      </w:pPr>
      <w:r>
        <w:rPr>
          <w:sz w:val="28"/>
          <w:szCs w:val="28"/>
        </w:rPr>
        <w:t xml:space="preserve">Set your working directory by using the line of code </w:t>
      </w:r>
      <w:proofErr w:type="gramStart"/>
      <w:r>
        <w:rPr>
          <w:sz w:val="28"/>
          <w:szCs w:val="28"/>
        </w:rPr>
        <w:t>below</w:t>
      </w:r>
      <w:proofErr w:type="gramEnd"/>
    </w:p>
    <w:p w14:paraId="404C7311" w14:textId="797F5346" w:rsidR="00162A4E" w:rsidRDefault="00737DAB" w:rsidP="00162A4E">
      <w:pPr>
        <w:pStyle w:val="ListParagraph"/>
        <w:numPr>
          <w:ilvl w:val="0"/>
          <w:numId w:val="3"/>
        </w:numPr>
        <w:rPr>
          <w:sz w:val="28"/>
          <w:szCs w:val="28"/>
        </w:rPr>
      </w:pPr>
      <w:r>
        <w:rPr>
          <w:sz w:val="28"/>
          <w:szCs w:val="28"/>
        </w:rPr>
        <w:lastRenderedPageBreak/>
        <w:t>Remember to change the directory name (</w:t>
      </w:r>
      <w:r w:rsidR="00A95391">
        <w:rPr>
          <w:sz w:val="28"/>
          <w:szCs w:val="28"/>
        </w:rPr>
        <w:t>“</w:t>
      </w:r>
      <w:proofErr w:type="spellStart"/>
      <w:r>
        <w:rPr>
          <w:sz w:val="28"/>
          <w:szCs w:val="28"/>
        </w:rPr>
        <w:t>bioinfo_final_project</w:t>
      </w:r>
      <w:proofErr w:type="spellEnd"/>
      <w:r w:rsidR="00A95391">
        <w:rPr>
          <w:sz w:val="28"/>
          <w:szCs w:val="28"/>
        </w:rPr>
        <w:t>”)</w:t>
      </w:r>
      <w:r>
        <w:rPr>
          <w:sz w:val="28"/>
          <w:szCs w:val="28"/>
        </w:rPr>
        <w:t xml:space="preserve"> if need </w:t>
      </w:r>
      <w:proofErr w:type="gramStart"/>
      <w:r>
        <w:rPr>
          <w:sz w:val="28"/>
          <w:szCs w:val="28"/>
        </w:rPr>
        <w:t>be</w:t>
      </w:r>
      <w:proofErr w:type="gramEnd"/>
    </w:p>
    <w:p w14:paraId="3FC2E050" w14:textId="05C5A387" w:rsidR="00A95391" w:rsidRDefault="005E08AB" w:rsidP="005E08AB">
      <w:pPr>
        <w:rPr>
          <w:sz w:val="28"/>
          <w:szCs w:val="28"/>
        </w:rPr>
      </w:pPr>
      <w:r>
        <w:rPr>
          <w:sz w:val="28"/>
          <w:szCs w:val="28"/>
        </w:rPr>
        <w:t xml:space="preserve">                 </w:t>
      </w:r>
      <w:r>
        <w:rPr>
          <w:noProof/>
        </w:rPr>
        <w:drawing>
          <wp:inline distT="0" distB="0" distL="0" distR="0" wp14:anchorId="35D1E935" wp14:editId="18AF24BD">
            <wp:extent cx="3187700" cy="736600"/>
            <wp:effectExtent l="0" t="0" r="0" b="0"/>
            <wp:docPr id="55612396" name="Picture 55612396" descr="A blu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2396" name="Picture 4" descr="A blue and yellow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187700" cy="736600"/>
                    </a:xfrm>
                    <a:prstGeom prst="rect">
                      <a:avLst/>
                    </a:prstGeom>
                  </pic:spPr>
                </pic:pic>
              </a:graphicData>
            </a:graphic>
          </wp:inline>
        </w:drawing>
      </w:r>
    </w:p>
    <w:p w14:paraId="68708B2B" w14:textId="77777777" w:rsidR="005E08AB" w:rsidRDefault="005E08AB" w:rsidP="005E08AB">
      <w:pPr>
        <w:rPr>
          <w:sz w:val="28"/>
          <w:szCs w:val="28"/>
        </w:rPr>
      </w:pPr>
    </w:p>
    <w:p w14:paraId="63DB83CF" w14:textId="288E2E70" w:rsidR="004E134A" w:rsidRDefault="004E134A" w:rsidP="002E239B">
      <w:pPr>
        <w:pStyle w:val="Heading2"/>
      </w:pPr>
      <w:bookmarkStart w:id="52" w:name="_Toc1961508360"/>
      <w:r>
        <w:t xml:space="preserve">Step 4: Read in </w:t>
      </w:r>
      <w:proofErr w:type="gramStart"/>
      <w:r>
        <w:t>data</w:t>
      </w:r>
      <w:bookmarkEnd w:id="52"/>
      <w:proofErr w:type="gramEnd"/>
    </w:p>
    <w:p w14:paraId="78E88E7C" w14:textId="77777777" w:rsidR="004E134A" w:rsidRDefault="004E134A" w:rsidP="005E08AB">
      <w:pPr>
        <w:rPr>
          <w:sz w:val="28"/>
          <w:szCs w:val="28"/>
        </w:rPr>
      </w:pPr>
    </w:p>
    <w:p w14:paraId="354F1CB1" w14:textId="047B3BD9" w:rsidR="004E134A" w:rsidRDefault="00F648D7" w:rsidP="004E134A">
      <w:pPr>
        <w:pStyle w:val="ListParagraph"/>
        <w:numPr>
          <w:ilvl w:val="0"/>
          <w:numId w:val="4"/>
        </w:numPr>
        <w:rPr>
          <w:sz w:val="28"/>
          <w:szCs w:val="28"/>
        </w:rPr>
      </w:pPr>
      <w:r>
        <w:rPr>
          <w:sz w:val="28"/>
          <w:szCs w:val="28"/>
        </w:rPr>
        <w:t xml:space="preserve">Read in </w:t>
      </w:r>
      <w:r w:rsidR="00B031AF">
        <w:rPr>
          <w:sz w:val="28"/>
          <w:szCs w:val="28"/>
        </w:rPr>
        <w:t xml:space="preserve">counts and sample info </w:t>
      </w:r>
      <w:r>
        <w:rPr>
          <w:sz w:val="28"/>
          <w:szCs w:val="28"/>
        </w:rPr>
        <w:t xml:space="preserve">data by using the </w:t>
      </w:r>
      <w:proofErr w:type="gramStart"/>
      <w:r>
        <w:rPr>
          <w:sz w:val="28"/>
          <w:szCs w:val="28"/>
        </w:rPr>
        <w:t>read.csv</w:t>
      </w:r>
      <w:r w:rsidR="00EC1891">
        <w:rPr>
          <w:sz w:val="28"/>
          <w:szCs w:val="28"/>
        </w:rPr>
        <w:t>(</w:t>
      </w:r>
      <w:proofErr w:type="gramEnd"/>
      <w:r w:rsidR="00EC1891">
        <w:rPr>
          <w:sz w:val="28"/>
          <w:szCs w:val="28"/>
        </w:rPr>
        <w:t>)</w:t>
      </w:r>
      <w:r>
        <w:rPr>
          <w:sz w:val="28"/>
          <w:szCs w:val="28"/>
        </w:rPr>
        <w:t xml:space="preserve"> </w:t>
      </w:r>
      <w:r w:rsidR="00EC1891">
        <w:rPr>
          <w:sz w:val="28"/>
          <w:szCs w:val="28"/>
        </w:rPr>
        <w:t>function</w:t>
      </w:r>
    </w:p>
    <w:p w14:paraId="376F10E0" w14:textId="4D2CF48E" w:rsidR="00F648D7" w:rsidRDefault="00230C2C" w:rsidP="00230C2C">
      <w:pPr>
        <w:pStyle w:val="ListParagraph"/>
        <w:rPr>
          <w:sz w:val="28"/>
          <w:szCs w:val="28"/>
        </w:rPr>
      </w:pPr>
      <w:r>
        <w:rPr>
          <w:sz w:val="28"/>
          <w:szCs w:val="28"/>
        </w:rPr>
        <w:t xml:space="preserve">    </w:t>
      </w:r>
      <w:r>
        <w:rPr>
          <w:noProof/>
          <w:sz w:val="28"/>
          <w:szCs w:val="28"/>
        </w:rPr>
        <w:drawing>
          <wp:inline distT="0" distB="0" distL="0" distR="0" wp14:anchorId="143052BC" wp14:editId="403E6F97">
            <wp:extent cx="4127500" cy="1016000"/>
            <wp:effectExtent l="0" t="0" r="0" b="0"/>
            <wp:docPr id="1156908134" name="Picture 1156908134"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08134" name="Picture 5" descr="A close-up of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127500" cy="1016000"/>
                    </a:xfrm>
                    <a:prstGeom prst="rect">
                      <a:avLst/>
                    </a:prstGeom>
                  </pic:spPr>
                </pic:pic>
              </a:graphicData>
            </a:graphic>
          </wp:inline>
        </w:drawing>
      </w:r>
    </w:p>
    <w:p w14:paraId="102830ED" w14:textId="77777777" w:rsidR="00AC5224" w:rsidRDefault="00AC5224" w:rsidP="00230C2C">
      <w:pPr>
        <w:pStyle w:val="ListParagraph"/>
        <w:rPr>
          <w:sz w:val="28"/>
          <w:szCs w:val="28"/>
        </w:rPr>
      </w:pPr>
    </w:p>
    <w:p w14:paraId="52271D89" w14:textId="49F412EE" w:rsidR="00AC5224" w:rsidRDefault="006823E3" w:rsidP="002E239B">
      <w:pPr>
        <w:pStyle w:val="Heading2"/>
      </w:pPr>
      <w:bookmarkStart w:id="53" w:name="_Toc729623597"/>
      <w:r>
        <w:t xml:space="preserve">Step 5: Make sure </w:t>
      </w:r>
      <w:r w:rsidR="003B3BC9">
        <w:t>data frames</w:t>
      </w:r>
      <w:r>
        <w:t xml:space="preserve"> </w:t>
      </w:r>
      <w:proofErr w:type="gramStart"/>
      <w:r>
        <w:t>match</w:t>
      </w:r>
      <w:bookmarkEnd w:id="53"/>
      <w:proofErr w:type="gramEnd"/>
    </w:p>
    <w:p w14:paraId="08EA1984" w14:textId="77777777" w:rsidR="006823E3" w:rsidRDefault="006823E3" w:rsidP="006823E3">
      <w:pPr>
        <w:rPr>
          <w:sz w:val="28"/>
          <w:szCs w:val="28"/>
        </w:rPr>
      </w:pPr>
    </w:p>
    <w:p w14:paraId="35885011" w14:textId="60135F4B" w:rsidR="006823E3" w:rsidRDefault="002F6925" w:rsidP="002E059D">
      <w:pPr>
        <w:pStyle w:val="ListParagraph"/>
        <w:numPr>
          <w:ilvl w:val="0"/>
          <w:numId w:val="6"/>
        </w:numPr>
        <w:rPr>
          <w:sz w:val="28"/>
          <w:szCs w:val="28"/>
        </w:rPr>
      </w:pPr>
      <w:r>
        <w:rPr>
          <w:sz w:val="28"/>
          <w:szCs w:val="28"/>
        </w:rPr>
        <w:t xml:space="preserve">We need to make sure that our column names in the counts </w:t>
      </w:r>
      <w:proofErr w:type="spellStart"/>
      <w:r>
        <w:rPr>
          <w:sz w:val="28"/>
          <w:szCs w:val="28"/>
        </w:rPr>
        <w:t>dataframe</w:t>
      </w:r>
      <w:proofErr w:type="spellEnd"/>
      <w:r>
        <w:rPr>
          <w:sz w:val="28"/>
          <w:szCs w:val="28"/>
        </w:rPr>
        <w:t xml:space="preserve"> match with the row names in our </w:t>
      </w:r>
      <w:proofErr w:type="spellStart"/>
      <w:r w:rsidR="003B3BC9">
        <w:rPr>
          <w:sz w:val="28"/>
          <w:szCs w:val="28"/>
        </w:rPr>
        <w:t>colData</w:t>
      </w:r>
      <w:proofErr w:type="spellEnd"/>
      <w:r w:rsidR="003B3BC9">
        <w:rPr>
          <w:sz w:val="28"/>
          <w:szCs w:val="28"/>
        </w:rPr>
        <w:t xml:space="preserve"> </w:t>
      </w:r>
      <w:proofErr w:type="spellStart"/>
      <w:r w:rsidR="003B3BC9">
        <w:rPr>
          <w:sz w:val="28"/>
          <w:szCs w:val="28"/>
        </w:rPr>
        <w:t>dataframe</w:t>
      </w:r>
      <w:proofErr w:type="spellEnd"/>
      <w:r w:rsidR="003B3BC9">
        <w:rPr>
          <w:sz w:val="28"/>
          <w:szCs w:val="28"/>
        </w:rPr>
        <w:t xml:space="preserve"> we can test this by using this line of </w:t>
      </w:r>
      <w:proofErr w:type="gramStart"/>
      <w:r w:rsidR="003B3BC9">
        <w:rPr>
          <w:sz w:val="28"/>
          <w:szCs w:val="28"/>
        </w:rPr>
        <w:t>code</w:t>
      </w:r>
      <w:proofErr w:type="gramEnd"/>
    </w:p>
    <w:p w14:paraId="771FE6C0" w14:textId="45A8DE52" w:rsidR="004247EE" w:rsidRPr="00212C1F" w:rsidRDefault="00212C1F" w:rsidP="00212C1F">
      <w:pPr>
        <w:rPr>
          <w:sz w:val="28"/>
          <w:szCs w:val="28"/>
        </w:rPr>
      </w:pPr>
      <w:r>
        <w:rPr>
          <w:noProof/>
        </w:rPr>
        <w:drawing>
          <wp:inline distT="0" distB="0" distL="0" distR="0" wp14:anchorId="7A65CAC0" wp14:editId="2CDE86A9">
            <wp:extent cx="5943600" cy="647700"/>
            <wp:effectExtent l="0" t="0" r="0" b="0"/>
            <wp:docPr id="1943217345" name="Picture 1943217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17345" name="Picture 1943217345"/>
                    <pic:cNvPicPr/>
                  </pic:nvPicPr>
                  <pic:blipFill>
                    <a:blip r:embed="rId33">
                      <a:extLst>
                        <a:ext uri="{28A0092B-C50C-407E-A947-70E740481C1C}">
                          <a14:useLocalDpi xmlns:a14="http://schemas.microsoft.com/office/drawing/2010/main" val="0"/>
                        </a:ext>
                      </a:extLst>
                    </a:blip>
                    <a:stretch>
                      <a:fillRect/>
                    </a:stretch>
                  </pic:blipFill>
                  <pic:spPr>
                    <a:xfrm>
                      <a:off x="0" y="0"/>
                      <a:ext cx="5943600" cy="647700"/>
                    </a:xfrm>
                    <a:prstGeom prst="rect">
                      <a:avLst/>
                    </a:prstGeom>
                  </pic:spPr>
                </pic:pic>
              </a:graphicData>
            </a:graphic>
          </wp:inline>
        </w:drawing>
      </w:r>
    </w:p>
    <w:p w14:paraId="7A84EE5D" w14:textId="79AE2196" w:rsidR="002E059D" w:rsidRDefault="004247EE" w:rsidP="002E059D">
      <w:pPr>
        <w:pStyle w:val="ListParagraph"/>
        <w:numPr>
          <w:ilvl w:val="0"/>
          <w:numId w:val="6"/>
        </w:numPr>
        <w:rPr>
          <w:sz w:val="28"/>
          <w:szCs w:val="28"/>
        </w:rPr>
      </w:pPr>
      <w:r>
        <w:rPr>
          <w:sz w:val="28"/>
          <w:szCs w:val="28"/>
        </w:rPr>
        <w:t xml:space="preserve">We also have to make sure that the samples are presented in the same order as </w:t>
      </w:r>
      <w:proofErr w:type="gramStart"/>
      <w:r>
        <w:rPr>
          <w:sz w:val="28"/>
          <w:szCs w:val="28"/>
        </w:rPr>
        <w:t>well</w:t>
      </w:r>
      <w:proofErr w:type="gramEnd"/>
    </w:p>
    <w:p w14:paraId="6FF153CA" w14:textId="1C46E1AE" w:rsidR="004247EE" w:rsidRPr="007858A9" w:rsidRDefault="007858A9" w:rsidP="007858A9">
      <w:pPr>
        <w:rPr>
          <w:sz w:val="28"/>
          <w:szCs w:val="28"/>
        </w:rPr>
      </w:pPr>
      <w:r>
        <w:rPr>
          <w:noProof/>
        </w:rPr>
        <w:drawing>
          <wp:inline distT="0" distB="0" distL="0" distR="0" wp14:anchorId="664CA03B" wp14:editId="743C7A67">
            <wp:extent cx="4470400" cy="723900"/>
            <wp:effectExtent l="0" t="0" r="0" b="0"/>
            <wp:docPr id="1683669789" name="Picture 1683669789"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69789" name="Picture 7" descr="A close up of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470400" cy="723900"/>
                    </a:xfrm>
                    <a:prstGeom prst="rect">
                      <a:avLst/>
                    </a:prstGeom>
                  </pic:spPr>
                </pic:pic>
              </a:graphicData>
            </a:graphic>
          </wp:inline>
        </w:drawing>
      </w:r>
    </w:p>
    <w:p w14:paraId="1D7A55F3" w14:textId="57B9C43A" w:rsidR="004247EE" w:rsidRDefault="004247EE" w:rsidP="004247EE">
      <w:pPr>
        <w:pStyle w:val="ListParagraph"/>
        <w:numPr>
          <w:ilvl w:val="0"/>
          <w:numId w:val="6"/>
        </w:numPr>
        <w:rPr>
          <w:sz w:val="28"/>
          <w:szCs w:val="28"/>
        </w:rPr>
      </w:pPr>
      <w:proofErr w:type="gramStart"/>
      <w:r>
        <w:rPr>
          <w:sz w:val="28"/>
          <w:szCs w:val="28"/>
        </w:rPr>
        <w:t>Both of these</w:t>
      </w:r>
      <w:proofErr w:type="gramEnd"/>
      <w:r>
        <w:rPr>
          <w:sz w:val="28"/>
          <w:szCs w:val="28"/>
        </w:rPr>
        <w:t xml:space="preserve"> lines of code should return TRUE</w:t>
      </w:r>
      <w:r w:rsidR="007C6056">
        <w:rPr>
          <w:sz w:val="28"/>
          <w:szCs w:val="28"/>
        </w:rPr>
        <w:t xml:space="preserve">. If the data doesn’t match or it is not in the right order </w:t>
      </w:r>
      <w:proofErr w:type="spellStart"/>
      <w:r w:rsidR="007C6056">
        <w:rPr>
          <w:sz w:val="28"/>
          <w:szCs w:val="28"/>
        </w:rPr>
        <w:t>DESeq</w:t>
      </w:r>
      <w:proofErr w:type="spellEnd"/>
      <w:r w:rsidR="007C6056">
        <w:rPr>
          <w:sz w:val="28"/>
          <w:szCs w:val="28"/>
        </w:rPr>
        <w:t xml:space="preserve"> will throw an error!</w:t>
      </w:r>
      <w:r w:rsidR="007C6056">
        <w:rPr>
          <w:sz w:val="28"/>
          <w:szCs w:val="28"/>
        </w:rPr>
        <w:br/>
      </w:r>
    </w:p>
    <w:p w14:paraId="4DC0005E" w14:textId="35CE0E0D" w:rsidR="00D60346" w:rsidRDefault="00D60346" w:rsidP="00D60346">
      <w:pPr>
        <w:rPr>
          <w:sz w:val="28"/>
          <w:szCs w:val="28"/>
        </w:rPr>
      </w:pPr>
      <w:r>
        <w:rPr>
          <w:sz w:val="28"/>
          <w:szCs w:val="28"/>
        </w:rPr>
        <w:t xml:space="preserve">Step 6: Construct </w:t>
      </w:r>
      <w:proofErr w:type="spellStart"/>
      <w:r>
        <w:rPr>
          <w:sz w:val="28"/>
          <w:szCs w:val="28"/>
        </w:rPr>
        <w:t>DESeq</w:t>
      </w:r>
      <w:proofErr w:type="spellEnd"/>
      <w:r>
        <w:rPr>
          <w:sz w:val="28"/>
          <w:szCs w:val="28"/>
        </w:rPr>
        <w:t xml:space="preserve"> dataset</w:t>
      </w:r>
    </w:p>
    <w:p w14:paraId="70995A9F" w14:textId="77777777" w:rsidR="00D60346" w:rsidRDefault="00D60346" w:rsidP="00D60346">
      <w:pPr>
        <w:rPr>
          <w:sz w:val="28"/>
          <w:szCs w:val="28"/>
        </w:rPr>
      </w:pPr>
    </w:p>
    <w:p w14:paraId="356A9EB8" w14:textId="2B458F8B" w:rsidR="00D60346" w:rsidRDefault="005816FC" w:rsidP="00D60346">
      <w:pPr>
        <w:pStyle w:val="ListParagraph"/>
        <w:numPr>
          <w:ilvl w:val="0"/>
          <w:numId w:val="7"/>
        </w:numPr>
        <w:rPr>
          <w:sz w:val="28"/>
          <w:szCs w:val="28"/>
        </w:rPr>
      </w:pPr>
      <w:r>
        <w:rPr>
          <w:sz w:val="28"/>
          <w:szCs w:val="28"/>
        </w:rPr>
        <w:t xml:space="preserve">To create this object we will use the </w:t>
      </w:r>
      <w:proofErr w:type="spellStart"/>
      <w:proofErr w:type="gramStart"/>
      <w:r w:rsidR="000C4481">
        <w:rPr>
          <w:sz w:val="28"/>
          <w:szCs w:val="28"/>
        </w:rPr>
        <w:t>DESeqDataSetFromMatrix</w:t>
      </w:r>
      <w:proofErr w:type="spellEnd"/>
      <w:r w:rsidR="000C4481">
        <w:rPr>
          <w:sz w:val="28"/>
          <w:szCs w:val="28"/>
        </w:rPr>
        <w:t>(</w:t>
      </w:r>
      <w:proofErr w:type="gramEnd"/>
      <w:r w:rsidR="000C4481">
        <w:rPr>
          <w:sz w:val="28"/>
          <w:szCs w:val="28"/>
        </w:rPr>
        <w:t xml:space="preserve">) function. And our arguments </w:t>
      </w:r>
      <w:r w:rsidR="00DA1BA6">
        <w:rPr>
          <w:sz w:val="28"/>
          <w:szCs w:val="28"/>
        </w:rPr>
        <w:t xml:space="preserve">will be: </w:t>
      </w:r>
      <w:proofErr w:type="spellStart"/>
      <w:r w:rsidR="00DA1BA6">
        <w:rPr>
          <w:sz w:val="28"/>
          <w:szCs w:val="28"/>
        </w:rPr>
        <w:t>countData</w:t>
      </w:r>
      <w:proofErr w:type="spellEnd"/>
      <w:r w:rsidR="00DA1BA6">
        <w:rPr>
          <w:sz w:val="28"/>
          <w:szCs w:val="28"/>
        </w:rPr>
        <w:t xml:space="preserve">, </w:t>
      </w:r>
      <w:proofErr w:type="spellStart"/>
      <w:r w:rsidR="00DA1BA6">
        <w:rPr>
          <w:sz w:val="28"/>
          <w:szCs w:val="28"/>
        </w:rPr>
        <w:t>colData</w:t>
      </w:r>
      <w:proofErr w:type="spellEnd"/>
      <w:r w:rsidR="00DA1BA6">
        <w:rPr>
          <w:sz w:val="28"/>
          <w:szCs w:val="28"/>
        </w:rPr>
        <w:t xml:space="preserve"> and design.</w:t>
      </w:r>
    </w:p>
    <w:p w14:paraId="77C25B4C" w14:textId="1D421D40" w:rsidR="00DA1BA6" w:rsidRPr="00A116E2" w:rsidRDefault="00A116E2" w:rsidP="00A116E2">
      <w:pPr>
        <w:rPr>
          <w:sz w:val="28"/>
          <w:szCs w:val="28"/>
        </w:rPr>
      </w:pPr>
      <w:r>
        <w:rPr>
          <w:noProof/>
        </w:rPr>
        <w:lastRenderedPageBreak/>
        <w:drawing>
          <wp:inline distT="0" distB="0" distL="0" distR="0" wp14:anchorId="0C68D4DA" wp14:editId="08595047">
            <wp:extent cx="5778500" cy="1041400"/>
            <wp:effectExtent l="0" t="0" r="0" b="0"/>
            <wp:docPr id="1021837211" name="Picture 102183721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37211" name="Picture 8" descr="A blue and white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78500" cy="1041400"/>
                    </a:xfrm>
                    <a:prstGeom prst="rect">
                      <a:avLst/>
                    </a:prstGeom>
                  </pic:spPr>
                </pic:pic>
              </a:graphicData>
            </a:graphic>
          </wp:inline>
        </w:drawing>
      </w:r>
    </w:p>
    <w:p w14:paraId="671749C6" w14:textId="04DEAF31" w:rsidR="00DA1BA6" w:rsidRDefault="00866778" w:rsidP="00DA1BA6">
      <w:pPr>
        <w:pStyle w:val="ListParagraph"/>
        <w:numPr>
          <w:ilvl w:val="0"/>
          <w:numId w:val="7"/>
        </w:numPr>
        <w:rPr>
          <w:sz w:val="28"/>
          <w:szCs w:val="28"/>
        </w:rPr>
      </w:pPr>
      <w:proofErr w:type="spellStart"/>
      <w:r>
        <w:rPr>
          <w:sz w:val="28"/>
          <w:szCs w:val="28"/>
        </w:rPr>
        <w:t>countData</w:t>
      </w:r>
      <w:proofErr w:type="spellEnd"/>
      <w:r>
        <w:rPr>
          <w:sz w:val="28"/>
          <w:szCs w:val="28"/>
        </w:rPr>
        <w:t xml:space="preserve"> </w:t>
      </w:r>
      <w:r w:rsidR="003175A9">
        <w:rPr>
          <w:sz w:val="28"/>
          <w:szCs w:val="28"/>
        </w:rPr>
        <w:t xml:space="preserve">argument is where we specify where our counts </w:t>
      </w:r>
      <w:proofErr w:type="gramStart"/>
      <w:r w:rsidR="003175A9">
        <w:rPr>
          <w:sz w:val="28"/>
          <w:szCs w:val="28"/>
        </w:rPr>
        <w:t>are</w:t>
      </w:r>
      <w:proofErr w:type="gramEnd"/>
    </w:p>
    <w:p w14:paraId="374AF89D" w14:textId="7280061D" w:rsidR="003175A9" w:rsidRDefault="003175A9" w:rsidP="00DA1BA6">
      <w:pPr>
        <w:pStyle w:val="ListParagraph"/>
        <w:numPr>
          <w:ilvl w:val="0"/>
          <w:numId w:val="7"/>
        </w:numPr>
        <w:rPr>
          <w:sz w:val="28"/>
          <w:szCs w:val="28"/>
        </w:rPr>
      </w:pPr>
      <w:proofErr w:type="spellStart"/>
      <w:r>
        <w:rPr>
          <w:sz w:val="28"/>
          <w:szCs w:val="28"/>
        </w:rPr>
        <w:t>colData</w:t>
      </w:r>
      <w:proofErr w:type="spellEnd"/>
      <w:r>
        <w:rPr>
          <w:sz w:val="28"/>
          <w:szCs w:val="28"/>
        </w:rPr>
        <w:t xml:space="preserve"> argument is where we specify </w:t>
      </w:r>
      <w:r w:rsidR="00465C64">
        <w:rPr>
          <w:sz w:val="28"/>
          <w:szCs w:val="28"/>
        </w:rPr>
        <w:t xml:space="preserve">sample info data </w:t>
      </w:r>
      <w:proofErr w:type="gramStart"/>
      <w:r w:rsidR="00465C64">
        <w:rPr>
          <w:sz w:val="28"/>
          <w:szCs w:val="28"/>
        </w:rPr>
        <w:t>frame</w:t>
      </w:r>
      <w:proofErr w:type="gramEnd"/>
    </w:p>
    <w:p w14:paraId="00BA0BB2" w14:textId="77777777" w:rsidR="00785C08" w:rsidRDefault="00465C64" w:rsidP="00DA1BA6">
      <w:pPr>
        <w:pStyle w:val="ListParagraph"/>
        <w:numPr>
          <w:ilvl w:val="0"/>
          <w:numId w:val="7"/>
        </w:numPr>
        <w:rPr>
          <w:sz w:val="28"/>
          <w:szCs w:val="28"/>
        </w:rPr>
      </w:pPr>
      <w:r>
        <w:rPr>
          <w:sz w:val="28"/>
          <w:szCs w:val="28"/>
        </w:rPr>
        <w:t xml:space="preserve">design argument is referring to </w:t>
      </w:r>
      <w:r w:rsidR="00785C08">
        <w:rPr>
          <w:sz w:val="28"/>
          <w:szCs w:val="28"/>
        </w:rPr>
        <w:t xml:space="preserve">our different </w:t>
      </w:r>
      <w:proofErr w:type="gramStart"/>
      <w:r w:rsidR="00785C08">
        <w:rPr>
          <w:sz w:val="28"/>
          <w:szCs w:val="28"/>
        </w:rPr>
        <w:t>conditions</w:t>
      </w:r>
      <w:proofErr w:type="gramEnd"/>
    </w:p>
    <w:p w14:paraId="65B2D246" w14:textId="55BBDC04" w:rsidR="00465C64" w:rsidRDefault="00785C08" w:rsidP="00785C08">
      <w:pPr>
        <w:pStyle w:val="ListParagraph"/>
        <w:numPr>
          <w:ilvl w:val="1"/>
          <w:numId w:val="7"/>
        </w:numPr>
        <w:rPr>
          <w:sz w:val="28"/>
          <w:szCs w:val="28"/>
        </w:rPr>
      </w:pPr>
      <w:r>
        <w:rPr>
          <w:sz w:val="28"/>
          <w:szCs w:val="28"/>
        </w:rPr>
        <w:t xml:space="preserve"> </w:t>
      </w:r>
      <w:r w:rsidR="00125645">
        <w:rPr>
          <w:sz w:val="28"/>
          <w:szCs w:val="28"/>
        </w:rPr>
        <w:t>indicates how to</w:t>
      </w:r>
      <w:r w:rsidR="00E14436">
        <w:rPr>
          <w:sz w:val="28"/>
          <w:szCs w:val="28"/>
        </w:rPr>
        <w:t xml:space="preserve"> model the samples or measure the effect of the condition.</w:t>
      </w:r>
    </w:p>
    <w:p w14:paraId="13FE51AA" w14:textId="1F5AEB03" w:rsidR="00E14436" w:rsidRPr="00D60346" w:rsidRDefault="00E26D11" w:rsidP="00785C08">
      <w:pPr>
        <w:pStyle w:val="ListParagraph"/>
        <w:numPr>
          <w:ilvl w:val="1"/>
          <w:numId w:val="7"/>
        </w:numPr>
        <w:rPr>
          <w:sz w:val="28"/>
          <w:szCs w:val="28"/>
        </w:rPr>
      </w:pPr>
      <w:r>
        <w:rPr>
          <w:sz w:val="28"/>
          <w:szCs w:val="28"/>
        </w:rPr>
        <w:t xml:space="preserve">The value should be the column name in </w:t>
      </w:r>
      <w:proofErr w:type="spellStart"/>
      <w:proofErr w:type="gramStart"/>
      <w:r>
        <w:rPr>
          <w:sz w:val="28"/>
          <w:szCs w:val="28"/>
        </w:rPr>
        <w:t>colData</w:t>
      </w:r>
      <w:proofErr w:type="spellEnd"/>
      <w:proofErr w:type="gramEnd"/>
      <w:r>
        <w:rPr>
          <w:sz w:val="28"/>
          <w:szCs w:val="28"/>
        </w:rPr>
        <w:t xml:space="preserve"> </w:t>
      </w:r>
    </w:p>
    <w:p w14:paraId="4886A709" w14:textId="77777777" w:rsidR="00351F86" w:rsidRPr="00D05DD7" w:rsidRDefault="00351F86" w:rsidP="00D05DD7">
      <w:pPr>
        <w:rPr>
          <w:sz w:val="28"/>
          <w:szCs w:val="28"/>
        </w:rPr>
      </w:pPr>
    </w:p>
    <w:p w14:paraId="7EEF486B" w14:textId="77777777" w:rsidR="00351F86" w:rsidRDefault="00351F86" w:rsidP="007846C3">
      <w:pPr>
        <w:pStyle w:val="ListParagraph"/>
        <w:ind w:left="1440"/>
        <w:rPr>
          <w:sz w:val="28"/>
          <w:szCs w:val="28"/>
        </w:rPr>
      </w:pPr>
    </w:p>
    <w:p w14:paraId="39E7D015" w14:textId="5ED693DB" w:rsidR="00AF2DAB" w:rsidRDefault="00AF2DAB" w:rsidP="002E239B">
      <w:pPr>
        <w:pStyle w:val="Heading2"/>
      </w:pPr>
      <w:bookmarkStart w:id="54" w:name="_Toc494963140"/>
      <w:r>
        <w:t>Step 7: Prefiltering</w:t>
      </w:r>
      <w:bookmarkEnd w:id="54"/>
    </w:p>
    <w:p w14:paraId="5060615D" w14:textId="77777777" w:rsidR="00AF2DAB" w:rsidRDefault="00AF2DAB" w:rsidP="00AF2DAB">
      <w:pPr>
        <w:rPr>
          <w:sz w:val="28"/>
          <w:szCs w:val="28"/>
        </w:rPr>
      </w:pPr>
    </w:p>
    <w:p w14:paraId="111E6CDE" w14:textId="58EBA2D2" w:rsidR="00AF2DAB" w:rsidRDefault="00DA0E47" w:rsidP="00AF2DAB">
      <w:pPr>
        <w:pStyle w:val="ListParagraph"/>
        <w:numPr>
          <w:ilvl w:val="0"/>
          <w:numId w:val="8"/>
        </w:numPr>
        <w:rPr>
          <w:sz w:val="28"/>
          <w:szCs w:val="28"/>
        </w:rPr>
      </w:pPr>
      <w:r>
        <w:rPr>
          <w:sz w:val="28"/>
          <w:szCs w:val="28"/>
        </w:rPr>
        <w:t xml:space="preserve">We are going to remove rows </w:t>
      </w:r>
      <w:r w:rsidR="000F28FA">
        <w:rPr>
          <w:sz w:val="28"/>
          <w:szCs w:val="28"/>
        </w:rPr>
        <w:t>that have less then 10 read</w:t>
      </w:r>
      <w:r w:rsidR="003D6954">
        <w:rPr>
          <w:sz w:val="28"/>
          <w:szCs w:val="28"/>
        </w:rPr>
        <w:t xml:space="preserve">s </w:t>
      </w:r>
      <w:r w:rsidR="00EB4F94">
        <w:rPr>
          <w:sz w:val="28"/>
          <w:szCs w:val="28"/>
        </w:rPr>
        <w:t xml:space="preserve">across all samples </w:t>
      </w:r>
      <w:r w:rsidR="00A4166F">
        <w:rPr>
          <w:sz w:val="28"/>
          <w:szCs w:val="28"/>
        </w:rPr>
        <w:t xml:space="preserve">by using this line of </w:t>
      </w:r>
      <w:proofErr w:type="gramStart"/>
      <w:r w:rsidR="00A4166F">
        <w:rPr>
          <w:sz w:val="28"/>
          <w:szCs w:val="28"/>
        </w:rPr>
        <w:t>code</w:t>
      </w:r>
      <w:proofErr w:type="gramEnd"/>
    </w:p>
    <w:p w14:paraId="0796A08A" w14:textId="15228436" w:rsidR="00A4166F" w:rsidRDefault="00351F86" w:rsidP="00351F86">
      <w:pPr>
        <w:pStyle w:val="ListParagraph"/>
        <w:ind w:left="1440"/>
        <w:rPr>
          <w:sz w:val="28"/>
          <w:szCs w:val="28"/>
        </w:rPr>
      </w:pPr>
      <w:r>
        <w:rPr>
          <w:noProof/>
          <w:sz w:val="28"/>
          <w:szCs w:val="28"/>
        </w:rPr>
        <w:drawing>
          <wp:inline distT="0" distB="0" distL="0" distR="0" wp14:anchorId="6836C17D" wp14:editId="679A8B37">
            <wp:extent cx="3962400" cy="444500"/>
            <wp:effectExtent l="0" t="0" r="0" b="0"/>
            <wp:docPr id="690194978" name="Picture 690194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94978" name="Picture 690194978"/>
                    <pic:cNvPicPr/>
                  </pic:nvPicPr>
                  <pic:blipFill>
                    <a:blip r:embed="rId36">
                      <a:extLst>
                        <a:ext uri="{28A0092B-C50C-407E-A947-70E740481C1C}">
                          <a14:useLocalDpi xmlns:a14="http://schemas.microsoft.com/office/drawing/2010/main" val="0"/>
                        </a:ext>
                      </a:extLst>
                    </a:blip>
                    <a:stretch>
                      <a:fillRect/>
                    </a:stretch>
                  </pic:blipFill>
                  <pic:spPr>
                    <a:xfrm>
                      <a:off x="0" y="0"/>
                      <a:ext cx="3962400" cy="444500"/>
                    </a:xfrm>
                    <a:prstGeom prst="rect">
                      <a:avLst/>
                    </a:prstGeom>
                  </pic:spPr>
                </pic:pic>
              </a:graphicData>
            </a:graphic>
          </wp:inline>
        </w:drawing>
      </w:r>
    </w:p>
    <w:p w14:paraId="28F1650E" w14:textId="1378DB3C" w:rsidR="00A4166F" w:rsidRDefault="00A4166F" w:rsidP="00A4166F">
      <w:pPr>
        <w:pStyle w:val="ListParagraph"/>
        <w:numPr>
          <w:ilvl w:val="0"/>
          <w:numId w:val="8"/>
        </w:numPr>
        <w:rPr>
          <w:sz w:val="28"/>
          <w:szCs w:val="28"/>
        </w:rPr>
      </w:pPr>
      <w:r>
        <w:rPr>
          <w:sz w:val="28"/>
          <w:szCs w:val="28"/>
        </w:rPr>
        <w:t xml:space="preserve">This is a highly recommended step </w:t>
      </w:r>
      <w:commentRangeStart w:id="55"/>
      <w:r>
        <w:rPr>
          <w:sz w:val="28"/>
          <w:szCs w:val="28"/>
        </w:rPr>
        <w:t xml:space="preserve">because this is going to reduce the size of the object </w:t>
      </w:r>
      <w:r w:rsidR="00B23921">
        <w:rPr>
          <w:sz w:val="28"/>
          <w:szCs w:val="28"/>
        </w:rPr>
        <w:t xml:space="preserve">and will increase the speed of </w:t>
      </w:r>
      <w:r w:rsidR="00351F86">
        <w:rPr>
          <w:sz w:val="28"/>
          <w:szCs w:val="28"/>
        </w:rPr>
        <w:t>computation.</w:t>
      </w:r>
      <w:commentRangeEnd w:id="55"/>
      <w:r>
        <w:commentReference w:id="55"/>
      </w:r>
    </w:p>
    <w:p w14:paraId="669188BE" w14:textId="77777777" w:rsidR="00D12DF1" w:rsidRDefault="00D12DF1" w:rsidP="00D12DF1">
      <w:pPr>
        <w:rPr>
          <w:sz w:val="28"/>
          <w:szCs w:val="28"/>
        </w:rPr>
      </w:pPr>
    </w:p>
    <w:p w14:paraId="518E2C35" w14:textId="53EB33CB" w:rsidR="00D12DF1" w:rsidRDefault="00D12DF1" w:rsidP="002E239B">
      <w:pPr>
        <w:pStyle w:val="Heading2"/>
      </w:pPr>
      <w:bookmarkStart w:id="56" w:name="_Toc1149217663"/>
      <w:r>
        <w:t xml:space="preserve">Step 8: Setting factor </w:t>
      </w:r>
      <w:proofErr w:type="gramStart"/>
      <w:r w:rsidR="003B193C">
        <w:t>level</w:t>
      </w:r>
      <w:bookmarkEnd w:id="56"/>
      <w:proofErr w:type="gramEnd"/>
    </w:p>
    <w:p w14:paraId="7B5A28F0" w14:textId="77777777" w:rsidR="003B193C" w:rsidRDefault="003B193C" w:rsidP="00D12DF1">
      <w:pPr>
        <w:rPr>
          <w:sz w:val="28"/>
          <w:szCs w:val="28"/>
        </w:rPr>
      </w:pPr>
    </w:p>
    <w:p w14:paraId="3AD43C57" w14:textId="4BC5596D" w:rsidR="00E57470" w:rsidRDefault="00B63D9E" w:rsidP="003B193C">
      <w:pPr>
        <w:pStyle w:val="ListParagraph"/>
        <w:numPr>
          <w:ilvl w:val="0"/>
          <w:numId w:val="9"/>
        </w:numPr>
        <w:rPr>
          <w:sz w:val="28"/>
          <w:szCs w:val="28"/>
        </w:rPr>
      </w:pPr>
      <w:r>
        <w:rPr>
          <w:sz w:val="28"/>
          <w:szCs w:val="28"/>
        </w:rPr>
        <w:t xml:space="preserve">We want to compare cell lines that have been treated with dexamethasone </w:t>
      </w:r>
      <w:del w:id="57" w:author="Chain, Frederic J" w:date="2023-11-14T22:57:00Z">
        <w:r>
          <w:rPr>
            <w:sz w:val="28"/>
            <w:szCs w:val="28"/>
          </w:rPr>
          <w:delText>and not</w:delText>
        </w:r>
      </w:del>
      <w:ins w:id="58" w:author="Chain, Frederic J" w:date="2023-11-14T22:57:00Z">
        <w:r w:rsidR="33A1457D" w:rsidRPr="5B56DBAE">
          <w:rPr>
            <w:sz w:val="28"/>
            <w:szCs w:val="28"/>
          </w:rPr>
          <w:t xml:space="preserve">versus </w:t>
        </w:r>
        <w:r w:rsidR="390AE474" w:rsidRPr="5B56DBAE">
          <w:rPr>
            <w:sz w:val="28"/>
            <w:szCs w:val="28"/>
          </w:rPr>
          <w:t>untreated</w:t>
        </w:r>
      </w:ins>
      <w:r w:rsidR="6D233BFD" w:rsidRPr="5B56DBAE">
        <w:rPr>
          <w:sz w:val="28"/>
          <w:szCs w:val="28"/>
        </w:rPr>
        <w:t>.</w:t>
      </w:r>
      <w:r w:rsidR="00976E92">
        <w:rPr>
          <w:sz w:val="28"/>
          <w:szCs w:val="28"/>
        </w:rPr>
        <w:t xml:space="preserve"> We need to tell DESeq2 which is our </w:t>
      </w:r>
      <w:r w:rsidR="00E57470">
        <w:rPr>
          <w:sz w:val="28"/>
          <w:szCs w:val="28"/>
        </w:rPr>
        <w:t>reference</w:t>
      </w:r>
      <w:r w:rsidR="00976E92">
        <w:rPr>
          <w:sz w:val="28"/>
          <w:szCs w:val="28"/>
        </w:rPr>
        <w:t xml:space="preserve"> </w:t>
      </w:r>
      <w:r w:rsidR="00613B85">
        <w:rPr>
          <w:sz w:val="28"/>
          <w:szCs w:val="28"/>
        </w:rPr>
        <w:t>level. In our case it would be untreated</w:t>
      </w:r>
      <w:ins w:id="59" w:author="Chain, Frederic J" w:date="2023-11-14T22:57:00Z">
        <w:r w:rsidR="52EF1FCE" w:rsidRPr="5B56DBAE">
          <w:rPr>
            <w:sz w:val="28"/>
            <w:szCs w:val="28"/>
          </w:rPr>
          <w:t>.</w:t>
        </w:r>
      </w:ins>
    </w:p>
    <w:p w14:paraId="33B0182B" w14:textId="2779F286" w:rsidR="00E57470" w:rsidRDefault="00E57470" w:rsidP="003B193C">
      <w:pPr>
        <w:pStyle w:val="ListParagraph"/>
        <w:numPr>
          <w:ilvl w:val="0"/>
          <w:numId w:val="9"/>
        </w:numPr>
        <w:rPr>
          <w:sz w:val="28"/>
          <w:szCs w:val="28"/>
        </w:rPr>
      </w:pPr>
      <w:r>
        <w:rPr>
          <w:sz w:val="28"/>
          <w:szCs w:val="28"/>
        </w:rPr>
        <w:t xml:space="preserve">We can accomplish this by using </w:t>
      </w:r>
      <w:r w:rsidR="005A4A15">
        <w:rPr>
          <w:sz w:val="28"/>
          <w:szCs w:val="28"/>
        </w:rPr>
        <w:t xml:space="preserve">the </w:t>
      </w:r>
      <w:proofErr w:type="gramStart"/>
      <w:r w:rsidR="005A4A15">
        <w:rPr>
          <w:sz w:val="28"/>
          <w:szCs w:val="28"/>
        </w:rPr>
        <w:t>relevel</w:t>
      </w:r>
      <w:r w:rsidR="006C5D78">
        <w:rPr>
          <w:sz w:val="28"/>
          <w:szCs w:val="28"/>
        </w:rPr>
        <w:t>(</w:t>
      </w:r>
      <w:proofErr w:type="gramEnd"/>
      <w:r w:rsidR="006C5D78">
        <w:rPr>
          <w:sz w:val="28"/>
          <w:szCs w:val="28"/>
        </w:rPr>
        <w:t>)</w:t>
      </w:r>
      <w:r w:rsidR="005A4A15">
        <w:rPr>
          <w:sz w:val="28"/>
          <w:szCs w:val="28"/>
        </w:rPr>
        <w:t xml:space="preserve"> </w:t>
      </w:r>
      <w:r w:rsidR="006C5D78">
        <w:rPr>
          <w:sz w:val="28"/>
          <w:szCs w:val="28"/>
        </w:rPr>
        <w:t>function</w:t>
      </w:r>
      <w:r w:rsidR="005A4A15">
        <w:rPr>
          <w:sz w:val="28"/>
          <w:szCs w:val="28"/>
        </w:rPr>
        <w:t xml:space="preserve"> </w:t>
      </w:r>
    </w:p>
    <w:p w14:paraId="7FC494C6" w14:textId="2C33C90C" w:rsidR="003B193C" w:rsidRPr="002C05C9" w:rsidRDefault="002C05C9" w:rsidP="002C05C9">
      <w:pPr>
        <w:rPr>
          <w:sz w:val="28"/>
          <w:szCs w:val="28"/>
        </w:rPr>
      </w:pPr>
      <w:r>
        <w:rPr>
          <w:noProof/>
        </w:rPr>
        <w:drawing>
          <wp:inline distT="0" distB="0" distL="0" distR="0" wp14:anchorId="59B49757" wp14:editId="7916B5EF">
            <wp:extent cx="5943600" cy="354330"/>
            <wp:effectExtent l="0" t="0" r="0" b="1270"/>
            <wp:docPr id="1348286443" name="Picture 1348286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86443" name="Picture 1348286443"/>
                    <pic:cNvPicPr/>
                  </pic:nvPicPr>
                  <pic:blipFill>
                    <a:blip r:embed="rId37">
                      <a:extLst>
                        <a:ext uri="{28A0092B-C50C-407E-A947-70E740481C1C}">
                          <a14:useLocalDpi xmlns:a14="http://schemas.microsoft.com/office/drawing/2010/main" val="0"/>
                        </a:ext>
                      </a:extLst>
                    </a:blip>
                    <a:stretch>
                      <a:fillRect/>
                    </a:stretch>
                  </pic:blipFill>
                  <pic:spPr>
                    <a:xfrm>
                      <a:off x="0" y="0"/>
                      <a:ext cx="5943600" cy="354330"/>
                    </a:xfrm>
                    <a:prstGeom prst="rect">
                      <a:avLst/>
                    </a:prstGeom>
                  </pic:spPr>
                </pic:pic>
              </a:graphicData>
            </a:graphic>
          </wp:inline>
        </w:drawing>
      </w:r>
      <w:r w:rsidR="00976E92" w:rsidRPr="002C05C9">
        <w:rPr>
          <w:sz w:val="28"/>
          <w:szCs w:val="28"/>
        </w:rPr>
        <w:t xml:space="preserve"> </w:t>
      </w:r>
    </w:p>
    <w:p w14:paraId="4B4D4EBE" w14:textId="77777777" w:rsidR="00672387" w:rsidRDefault="00672387" w:rsidP="003043FD">
      <w:pPr>
        <w:rPr>
          <w:sz w:val="28"/>
          <w:szCs w:val="28"/>
        </w:rPr>
      </w:pPr>
    </w:p>
    <w:p w14:paraId="7FCA5646" w14:textId="2E688B1A" w:rsidR="00672387" w:rsidRDefault="00896F03" w:rsidP="002E239B">
      <w:pPr>
        <w:pStyle w:val="Heading2"/>
      </w:pPr>
      <w:bookmarkStart w:id="60" w:name="_Toc1619392934"/>
      <w:r>
        <w:t xml:space="preserve">Step 9: Run </w:t>
      </w:r>
      <w:proofErr w:type="spellStart"/>
      <w:r>
        <w:t>DESeq</w:t>
      </w:r>
      <w:bookmarkEnd w:id="60"/>
      <w:proofErr w:type="spellEnd"/>
    </w:p>
    <w:p w14:paraId="3FF36B6D" w14:textId="77777777" w:rsidR="00973D6D" w:rsidRDefault="00973D6D" w:rsidP="003043FD">
      <w:pPr>
        <w:rPr>
          <w:sz w:val="28"/>
          <w:szCs w:val="28"/>
        </w:rPr>
      </w:pPr>
    </w:p>
    <w:p w14:paraId="08F285D5" w14:textId="0CCB6D93" w:rsidR="00973D6D" w:rsidRDefault="005C374C" w:rsidP="00973D6D">
      <w:pPr>
        <w:pStyle w:val="ListParagraph"/>
        <w:numPr>
          <w:ilvl w:val="0"/>
          <w:numId w:val="10"/>
        </w:numPr>
        <w:rPr>
          <w:sz w:val="28"/>
          <w:szCs w:val="28"/>
        </w:rPr>
      </w:pPr>
      <w:r>
        <w:rPr>
          <w:sz w:val="28"/>
          <w:szCs w:val="28"/>
        </w:rPr>
        <w:t xml:space="preserve">Now we are ready to run </w:t>
      </w:r>
      <w:proofErr w:type="spellStart"/>
      <w:r>
        <w:rPr>
          <w:sz w:val="28"/>
          <w:szCs w:val="28"/>
        </w:rPr>
        <w:t>DESeq</w:t>
      </w:r>
      <w:proofErr w:type="spellEnd"/>
      <w:r>
        <w:rPr>
          <w:sz w:val="28"/>
          <w:szCs w:val="28"/>
        </w:rPr>
        <w:t xml:space="preserve">! We will do this by using the </w:t>
      </w:r>
      <w:proofErr w:type="spellStart"/>
      <w:proofErr w:type="gramStart"/>
      <w:r>
        <w:rPr>
          <w:sz w:val="28"/>
          <w:szCs w:val="28"/>
        </w:rPr>
        <w:t>DESeq</w:t>
      </w:r>
      <w:proofErr w:type="spellEnd"/>
      <w:r>
        <w:rPr>
          <w:sz w:val="28"/>
          <w:szCs w:val="28"/>
        </w:rPr>
        <w:t>(</w:t>
      </w:r>
      <w:proofErr w:type="gramEnd"/>
      <w:r>
        <w:rPr>
          <w:sz w:val="28"/>
          <w:szCs w:val="28"/>
        </w:rPr>
        <w:t>) function</w:t>
      </w:r>
    </w:p>
    <w:p w14:paraId="2C6E925A" w14:textId="593AF489" w:rsidR="005C374C" w:rsidRDefault="00566446" w:rsidP="00566446">
      <w:pPr>
        <w:pStyle w:val="ListParagraph"/>
        <w:ind w:left="1440"/>
        <w:rPr>
          <w:sz w:val="28"/>
          <w:szCs w:val="28"/>
        </w:rPr>
      </w:pPr>
      <w:r>
        <w:rPr>
          <w:noProof/>
          <w:sz w:val="28"/>
          <w:szCs w:val="28"/>
        </w:rPr>
        <w:drawing>
          <wp:inline distT="0" distB="0" distL="0" distR="0" wp14:anchorId="45C41857" wp14:editId="41088906">
            <wp:extent cx="2463800" cy="304800"/>
            <wp:effectExtent l="0" t="0" r="0" b="0"/>
            <wp:docPr id="729410604" name="Picture 729410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10604" name="Picture 729410604"/>
                    <pic:cNvPicPr/>
                  </pic:nvPicPr>
                  <pic:blipFill>
                    <a:blip r:embed="rId38">
                      <a:extLst>
                        <a:ext uri="{28A0092B-C50C-407E-A947-70E740481C1C}">
                          <a14:useLocalDpi xmlns:a14="http://schemas.microsoft.com/office/drawing/2010/main" val="0"/>
                        </a:ext>
                      </a:extLst>
                    </a:blip>
                    <a:stretch>
                      <a:fillRect/>
                    </a:stretch>
                  </pic:blipFill>
                  <pic:spPr>
                    <a:xfrm>
                      <a:off x="0" y="0"/>
                      <a:ext cx="2463800" cy="304800"/>
                    </a:xfrm>
                    <a:prstGeom prst="rect">
                      <a:avLst/>
                    </a:prstGeom>
                  </pic:spPr>
                </pic:pic>
              </a:graphicData>
            </a:graphic>
          </wp:inline>
        </w:drawing>
      </w:r>
    </w:p>
    <w:p w14:paraId="1CB8FDBF" w14:textId="18F07EB6" w:rsidR="00566446" w:rsidRDefault="00EE36A8" w:rsidP="00566446">
      <w:pPr>
        <w:pStyle w:val="ListParagraph"/>
        <w:numPr>
          <w:ilvl w:val="0"/>
          <w:numId w:val="10"/>
        </w:numPr>
        <w:rPr>
          <w:sz w:val="28"/>
          <w:szCs w:val="28"/>
        </w:rPr>
      </w:pPr>
      <w:r>
        <w:rPr>
          <w:sz w:val="28"/>
          <w:szCs w:val="28"/>
        </w:rPr>
        <w:lastRenderedPageBreak/>
        <w:t xml:space="preserve">We will now look at the results of our analysis by using the </w:t>
      </w:r>
      <w:proofErr w:type="gramStart"/>
      <w:r>
        <w:rPr>
          <w:sz w:val="28"/>
          <w:szCs w:val="28"/>
        </w:rPr>
        <w:t>results(</w:t>
      </w:r>
      <w:proofErr w:type="gramEnd"/>
      <w:r>
        <w:rPr>
          <w:sz w:val="28"/>
          <w:szCs w:val="28"/>
        </w:rPr>
        <w:t>) function</w:t>
      </w:r>
    </w:p>
    <w:p w14:paraId="0BBA2FEC" w14:textId="64AC8664" w:rsidR="00EE36A8" w:rsidRDefault="00BC10C9" w:rsidP="00BC10C9">
      <w:pPr>
        <w:pStyle w:val="ListParagraph"/>
        <w:ind w:left="1440"/>
        <w:rPr>
          <w:sz w:val="28"/>
          <w:szCs w:val="28"/>
        </w:rPr>
      </w:pPr>
      <w:r>
        <w:rPr>
          <w:noProof/>
          <w:sz w:val="28"/>
          <w:szCs w:val="28"/>
        </w:rPr>
        <w:drawing>
          <wp:inline distT="0" distB="0" distL="0" distR="0" wp14:anchorId="49ACA630" wp14:editId="1343544C">
            <wp:extent cx="1930400" cy="279400"/>
            <wp:effectExtent l="0" t="0" r="0" b="0"/>
            <wp:docPr id="351648213" name="Picture 351648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48213" name="Picture 351648213"/>
                    <pic:cNvPicPr/>
                  </pic:nvPicPr>
                  <pic:blipFill>
                    <a:blip r:embed="rId39">
                      <a:extLst>
                        <a:ext uri="{28A0092B-C50C-407E-A947-70E740481C1C}">
                          <a14:useLocalDpi xmlns:a14="http://schemas.microsoft.com/office/drawing/2010/main" val="0"/>
                        </a:ext>
                      </a:extLst>
                    </a:blip>
                    <a:stretch>
                      <a:fillRect/>
                    </a:stretch>
                  </pic:blipFill>
                  <pic:spPr>
                    <a:xfrm>
                      <a:off x="0" y="0"/>
                      <a:ext cx="1930400" cy="279400"/>
                    </a:xfrm>
                    <a:prstGeom prst="rect">
                      <a:avLst/>
                    </a:prstGeom>
                  </pic:spPr>
                </pic:pic>
              </a:graphicData>
            </a:graphic>
          </wp:inline>
        </w:drawing>
      </w:r>
    </w:p>
    <w:p w14:paraId="018550D5" w14:textId="77777777" w:rsidR="00B0442A" w:rsidRDefault="00B0442A" w:rsidP="006C6FB7">
      <w:pPr>
        <w:rPr>
          <w:sz w:val="28"/>
          <w:szCs w:val="28"/>
        </w:rPr>
      </w:pPr>
    </w:p>
    <w:p w14:paraId="0F3CD231" w14:textId="1EA02A59" w:rsidR="00BC10C9" w:rsidRDefault="00773359" w:rsidP="002E239B">
      <w:pPr>
        <w:pStyle w:val="Heading2"/>
      </w:pPr>
      <w:bookmarkStart w:id="61" w:name="_Toc1574110755"/>
      <w:r>
        <w:t xml:space="preserve">Step 10: </w:t>
      </w:r>
      <w:commentRangeStart w:id="62"/>
      <w:r>
        <w:t>Visualize results</w:t>
      </w:r>
      <w:bookmarkEnd w:id="61"/>
      <w:commentRangeEnd w:id="62"/>
      <w:r>
        <w:commentReference w:id="62"/>
      </w:r>
    </w:p>
    <w:p w14:paraId="0D6DBD7E" w14:textId="77777777" w:rsidR="00B0442A" w:rsidRDefault="00B0442A" w:rsidP="006C6FB7">
      <w:pPr>
        <w:rPr>
          <w:sz w:val="28"/>
          <w:szCs w:val="28"/>
        </w:rPr>
      </w:pPr>
    </w:p>
    <w:p w14:paraId="366EA54C" w14:textId="329C9457" w:rsidR="00B0442A" w:rsidRDefault="00B0442A" w:rsidP="00B0442A">
      <w:pPr>
        <w:pStyle w:val="ListParagraph"/>
        <w:numPr>
          <w:ilvl w:val="0"/>
          <w:numId w:val="11"/>
        </w:numPr>
        <w:rPr>
          <w:sz w:val="28"/>
          <w:szCs w:val="28"/>
        </w:rPr>
      </w:pPr>
      <w:commentRangeStart w:id="63"/>
      <w:r>
        <w:rPr>
          <w:sz w:val="28"/>
          <w:szCs w:val="28"/>
        </w:rPr>
        <w:t xml:space="preserve">Congratulations you have officially ran </w:t>
      </w:r>
      <w:proofErr w:type="spellStart"/>
      <w:r>
        <w:rPr>
          <w:sz w:val="28"/>
          <w:szCs w:val="28"/>
        </w:rPr>
        <w:t>DESeq</w:t>
      </w:r>
      <w:proofErr w:type="spellEnd"/>
      <w:r>
        <w:rPr>
          <w:sz w:val="28"/>
          <w:szCs w:val="28"/>
        </w:rPr>
        <w:t xml:space="preserve"> in R!</w:t>
      </w:r>
      <w:r w:rsidR="00FD1DBF">
        <w:rPr>
          <w:sz w:val="28"/>
          <w:szCs w:val="28"/>
        </w:rPr>
        <w:t xml:space="preserve"> </w:t>
      </w:r>
      <w:commentRangeEnd w:id="63"/>
      <w:r>
        <w:commentReference w:id="63"/>
      </w:r>
      <w:r w:rsidR="00ED2E6F">
        <w:rPr>
          <w:sz w:val="28"/>
          <w:szCs w:val="28"/>
        </w:rPr>
        <w:t>Now we can take this data and visualize it!</w:t>
      </w:r>
      <w:r w:rsidR="00411A66">
        <w:rPr>
          <w:sz w:val="28"/>
          <w:szCs w:val="28"/>
        </w:rPr>
        <w:t xml:space="preserve"> In this tutorial we will </w:t>
      </w:r>
      <w:r w:rsidR="00374CBE">
        <w:rPr>
          <w:sz w:val="28"/>
          <w:szCs w:val="28"/>
        </w:rPr>
        <w:t xml:space="preserve">make a </w:t>
      </w:r>
      <w:r w:rsidR="00DC08A6">
        <w:rPr>
          <w:sz w:val="28"/>
          <w:szCs w:val="28"/>
        </w:rPr>
        <w:t xml:space="preserve">volcano </w:t>
      </w:r>
      <w:r w:rsidR="00374CBE">
        <w:rPr>
          <w:sz w:val="28"/>
          <w:szCs w:val="28"/>
        </w:rPr>
        <w:t>plot</w:t>
      </w:r>
      <w:r w:rsidR="00F26911">
        <w:rPr>
          <w:sz w:val="28"/>
          <w:szCs w:val="28"/>
        </w:rPr>
        <w:t xml:space="preserve"> </w:t>
      </w:r>
    </w:p>
    <w:p w14:paraId="59CA5E70" w14:textId="002C58F7" w:rsidR="00A62CE2" w:rsidRDefault="00DC08A6" w:rsidP="00B0442A">
      <w:pPr>
        <w:pStyle w:val="ListParagraph"/>
        <w:numPr>
          <w:ilvl w:val="0"/>
          <w:numId w:val="11"/>
        </w:numPr>
        <w:rPr>
          <w:sz w:val="28"/>
          <w:szCs w:val="28"/>
        </w:rPr>
      </w:pPr>
      <w:r>
        <w:rPr>
          <w:sz w:val="28"/>
          <w:szCs w:val="28"/>
        </w:rPr>
        <w:t>Volcano</w:t>
      </w:r>
      <w:r w:rsidR="00A62CE2">
        <w:rPr>
          <w:sz w:val="28"/>
          <w:szCs w:val="28"/>
        </w:rPr>
        <w:t xml:space="preserve"> P</w:t>
      </w:r>
      <w:r>
        <w:rPr>
          <w:sz w:val="28"/>
          <w:szCs w:val="28"/>
        </w:rPr>
        <w:t>lot</w:t>
      </w:r>
    </w:p>
    <w:p w14:paraId="157513A7" w14:textId="060C833B" w:rsidR="0037421D" w:rsidRDefault="000422D2" w:rsidP="00620071">
      <w:pPr>
        <w:pStyle w:val="ListParagraph"/>
        <w:numPr>
          <w:ilvl w:val="1"/>
          <w:numId w:val="11"/>
        </w:numPr>
        <w:rPr>
          <w:sz w:val="28"/>
          <w:szCs w:val="28"/>
        </w:rPr>
      </w:pPr>
      <w:r>
        <w:rPr>
          <w:sz w:val="28"/>
          <w:szCs w:val="28"/>
        </w:rPr>
        <w:t>We will now use ggplot2 to make our plot</w:t>
      </w:r>
      <w:r w:rsidR="00C61639">
        <w:rPr>
          <w:sz w:val="28"/>
          <w:szCs w:val="28"/>
        </w:rPr>
        <w:t>.</w:t>
      </w:r>
      <w:r w:rsidR="00146B4C">
        <w:rPr>
          <w:sz w:val="28"/>
          <w:szCs w:val="28"/>
        </w:rPr>
        <w:t xml:space="preserve"> We have already installed </w:t>
      </w:r>
      <w:proofErr w:type="spellStart"/>
      <w:r w:rsidR="00146B4C">
        <w:rPr>
          <w:sz w:val="28"/>
          <w:szCs w:val="28"/>
        </w:rPr>
        <w:t>tidyverse</w:t>
      </w:r>
      <w:proofErr w:type="spellEnd"/>
      <w:r w:rsidR="00146B4C">
        <w:rPr>
          <w:sz w:val="28"/>
          <w:szCs w:val="28"/>
        </w:rPr>
        <w:t xml:space="preserve"> so all you need to do is load your package</w:t>
      </w:r>
      <w:r w:rsidR="003F20F6">
        <w:rPr>
          <w:sz w:val="28"/>
          <w:szCs w:val="28"/>
        </w:rPr>
        <w:t>:</w:t>
      </w:r>
    </w:p>
    <w:p w14:paraId="4D78FC2F" w14:textId="4513EC82" w:rsidR="00181A33" w:rsidRDefault="00AB109A" w:rsidP="00620071">
      <w:pPr>
        <w:pStyle w:val="ListParagraph"/>
        <w:numPr>
          <w:ilvl w:val="1"/>
          <w:numId w:val="11"/>
        </w:numPr>
        <w:rPr>
          <w:sz w:val="28"/>
          <w:szCs w:val="28"/>
        </w:rPr>
      </w:pPr>
      <w:r>
        <w:rPr>
          <w:sz w:val="28"/>
          <w:szCs w:val="28"/>
        </w:rPr>
        <w:t xml:space="preserve">I have also included two variables threshold and </w:t>
      </w:r>
      <w:proofErr w:type="spellStart"/>
      <w:r>
        <w:rPr>
          <w:sz w:val="28"/>
          <w:szCs w:val="28"/>
        </w:rPr>
        <w:t>pval</w:t>
      </w:r>
      <w:proofErr w:type="spellEnd"/>
      <w:r>
        <w:rPr>
          <w:sz w:val="28"/>
          <w:szCs w:val="28"/>
        </w:rPr>
        <w:t xml:space="preserve"> threshold these are just storing values that will be used in our plot </w:t>
      </w:r>
      <w:r w:rsidR="00934705">
        <w:rPr>
          <w:sz w:val="28"/>
          <w:szCs w:val="28"/>
        </w:rPr>
        <w:t>to</w:t>
      </w:r>
      <w:r>
        <w:rPr>
          <w:sz w:val="28"/>
          <w:szCs w:val="28"/>
        </w:rPr>
        <w:t xml:space="preserve"> tell what genes </w:t>
      </w:r>
      <w:r w:rsidR="001A2D75">
        <w:rPr>
          <w:sz w:val="28"/>
          <w:szCs w:val="28"/>
        </w:rPr>
        <w:t>are</w:t>
      </w:r>
      <w:r w:rsidR="00D37A0F">
        <w:rPr>
          <w:sz w:val="28"/>
          <w:szCs w:val="28"/>
        </w:rPr>
        <w:t xml:space="preserve"> </w:t>
      </w:r>
      <w:r w:rsidR="00934705">
        <w:rPr>
          <w:sz w:val="28"/>
          <w:szCs w:val="28"/>
        </w:rPr>
        <w:t>significant</w:t>
      </w:r>
      <w:r w:rsidR="00D37A0F">
        <w:rPr>
          <w:sz w:val="28"/>
          <w:szCs w:val="28"/>
        </w:rPr>
        <w:t>.</w:t>
      </w:r>
    </w:p>
    <w:p w14:paraId="0640C7C9" w14:textId="6E6901DA" w:rsidR="006F4E67" w:rsidRDefault="00181A33" w:rsidP="00620071">
      <w:pPr>
        <w:pStyle w:val="ListParagraph"/>
        <w:numPr>
          <w:ilvl w:val="1"/>
          <w:numId w:val="11"/>
        </w:numPr>
        <w:rPr>
          <w:sz w:val="28"/>
          <w:szCs w:val="28"/>
        </w:rPr>
      </w:pPr>
      <w:r>
        <w:rPr>
          <w:noProof/>
          <w:sz w:val="28"/>
          <w:szCs w:val="28"/>
        </w:rPr>
        <w:drawing>
          <wp:inline distT="0" distB="0" distL="0" distR="0" wp14:anchorId="236417EB" wp14:editId="6268ED6B">
            <wp:extent cx="5943600" cy="1500505"/>
            <wp:effectExtent l="0" t="0" r="0" b="0"/>
            <wp:docPr id="103014600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46002" name="Picture 5" descr="A screenshot of a computer&#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943600" cy="1500505"/>
                    </a:xfrm>
                    <a:prstGeom prst="rect">
                      <a:avLst/>
                    </a:prstGeom>
                  </pic:spPr>
                </pic:pic>
              </a:graphicData>
            </a:graphic>
          </wp:inline>
        </w:drawing>
      </w:r>
    </w:p>
    <w:p w14:paraId="7F0C0EA8" w14:textId="259ECB45" w:rsidR="00553170" w:rsidRDefault="00803459" w:rsidP="00620071">
      <w:pPr>
        <w:pStyle w:val="ListParagraph"/>
        <w:numPr>
          <w:ilvl w:val="1"/>
          <w:numId w:val="11"/>
        </w:numPr>
        <w:rPr>
          <w:sz w:val="28"/>
          <w:szCs w:val="28"/>
        </w:rPr>
      </w:pPr>
      <w:r>
        <w:rPr>
          <w:sz w:val="28"/>
          <w:szCs w:val="28"/>
        </w:rPr>
        <w:t>Here is the code on how to make your graph:</w:t>
      </w:r>
    </w:p>
    <w:p w14:paraId="74B76BA7" w14:textId="43037FBF" w:rsidR="00BF3494" w:rsidRDefault="009E6EAA" w:rsidP="00620071">
      <w:pPr>
        <w:pStyle w:val="ListParagraph"/>
        <w:numPr>
          <w:ilvl w:val="1"/>
          <w:numId w:val="11"/>
        </w:numPr>
        <w:rPr>
          <w:sz w:val="28"/>
          <w:szCs w:val="28"/>
        </w:rPr>
      </w:pPr>
      <w:r>
        <w:rPr>
          <w:noProof/>
          <w:sz w:val="28"/>
          <w:szCs w:val="28"/>
        </w:rPr>
        <w:drawing>
          <wp:inline distT="0" distB="0" distL="0" distR="0" wp14:anchorId="7848A19E" wp14:editId="69D17507">
            <wp:extent cx="5943600" cy="1310640"/>
            <wp:effectExtent l="0" t="0" r="0" b="0"/>
            <wp:docPr id="1222780243" name="Picture 4"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80243" name="Picture 4" descr="A computer screen with text and symbols&#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p w14:paraId="1E4868F5" w14:textId="7D4BEAB8" w:rsidR="00803459" w:rsidRDefault="002B1F86" w:rsidP="00620071">
      <w:pPr>
        <w:pStyle w:val="ListParagraph"/>
        <w:numPr>
          <w:ilvl w:val="1"/>
          <w:numId w:val="11"/>
        </w:numPr>
        <w:rPr>
          <w:sz w:val="28"/>
          <w:szCs w:val="28"/>
        </w:rPr>
      </w:pPr>
      <w:r>
        <w:rPr>
          <w:sz w:val="28"/>
          <w:szCs w:val="28"/>
        </w:rPr>
        <w:t>Here is the graph:</w:t>
      </w:r>
    </w:p>
    <w:p w14:paraId="7CBD86DC" w14:textId="4F5E705D" w:rsidR="00EB42F3" w:rsidRDefault="00BF3494" w:rsidP="00620071">
      <w:pPr>
        <w:pStyle w:val="ListParagraph"/>
        <w:numPr>
          <w:ilvl w:val="1"/>
          <w:numId w:val="11"/>
        </w:numPr>
        <w:rPr>
          <w:sz w:val="28"/>
          <w:szCs w:val="28"/>
        </w:rPr>
      </w:pPr>
      <w:r>
        <w:rPr>
          <w:noProof/>
          <w:sz w:val="28"/>
          <w:szCs w:val="28"/>
        </w:rPr>
        <w:lastRenderedPageBreak/>
        <w:drawing>
          <wp:inline distT="0" distB="0" distL="0" distR="0" wp14:anchorId="75098D41" wp14:editId="3BA9DB28">
            <wp:extent cx="2449286" cy="2370260"/>
            <wp:effectExtent l="0" t="0" r="1905" b="5080"/>
            <wp:docPr id="281256528" name="Picture 3"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56528" name="Picture 3" descr="A graph with red dots&#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464069" cy="2384566"/>
                    </a:xfrm>
                    <a:prstGeom prst="rect">
                      <a:avLst/>
                    </a:prstGeom>
                  </pic:spPr>
                </pic:pic>
              </a:graphicData>
            </a:graphic>
          </wp:inline>
        </w:drawing>
      </w:r>
    </w:p>
    <w:p w14:paraId="01EC343F" w14:textId="506409DD" w:rsidR="002B1F86" w:rsidRDefault="00E667C7" w:rsidP="00620071">
      <w:pPr>
        <w:pStyle w:val="ListParagraph"/>
        <w:numPr>
          <w:ilvl w:val="1"/>
          <w:numId w:val="11"/>
        </w:numPr>
        <w:rPr>
          <w:sz w:val="28"/>
          <w:szCs w:val="28"/>
        </w:rPr>
      </w:pPr>
      <w:r>
        <w:rPr>
          <w:sz w:val="28"/>
          <w:szCs w:val="28"/>
        </w:rPr>
        <w:t xml:space="preserve">From this graph we can see that there are many differentially expressed </w:t>
      </w:r>
      <w:r w:rsidR="008E318D">
        <w:rPr>
          <w:sz w:val="28"/>
          <w:szCs w:val="28"/>
        </w:rPr>
        <w:t xml:space="preserve">genes within our study. </w:t>
      </w:r>
      <w:r w:rsidR="00CF0B51">
        <w:rPr>
          <w:sz w:val="28"/>
          <w:szCs w:val="28"/>
        </w:rPr>
        <w:t>Each gene is represented by a dot. On the y-axis is the log</w:t>
      </w:r>
      <w:r w:rsidR="009061C5">
        <w:rPr>
          <w:sz w:val="28"/>
          <w:szCs w:val="28"/>
        </w:rPr>
        <w:t xml:space="preserve"> of our p-value and on the x-axis is our log fold change. </w:t>
      </w:r>
      <w:r w:rsidR="00B610FF">
        <w:rPr>
          <w:sz w:val="28"/>
          <w:szCs w:val="28"/>
        </w:rPr>
        <w:t>Genes who have a log fold change less than 0 means there was a</w:t>
      </w:r>
      <w:r w:rsidR="00BE0C0C">
        <w:rPr>
          <w:sz w:val="28"/>
          <w:szCs w:val="28"/>
        </w:rPr>
        <w:t xml:space="preserve"> decrease</w:t>
      </w:r>
      <w:r w:rsidR="00B610FF">
        <w:rPr>
          <w:sz w:val="28"/>
          <w:szCs w:val="28"/>
        </w:rPr>
        <w:t xml:space="preserve"> in expression. While </w:t>
      </w:r>
      <w:r w:rsidR="006A1020">
        <w:rPr>
          <w:sz w:val="28"/>
          <w:szCs w:val="28"/>
        </w:rPr>
        <w:t xml:space="preserve">those greater than 0 means these genes had an increase in their expression. </w:t>
      </w:r>
      <w:r w:rsidR="008E318D">
        <w:rPr>
          <w:sz w:val="28"/>
          <w:szCs w:val="28"/>
        </w:rPr>
        <w:t xml:space="preserve">Genes that are labeled </w:t>
      </w:r>
      <w:r w:rsidR="00B44234">
        <w:rPr>
          <w:sz w:val="28"/>
          <w:szCs w:val="28"/>
        </w:rPr>
        <w:t>red have a</w:t>
      </w:r>
      <w:r w:rsidR="00576EBD">
        <w:rPr>
          <w:sz w:val="28"/>
          <w:szCs w:val="28"/>
        </w:rPr>
        <w:t xml:space="preserve"> log fold change greate</w:t>
      </w:r>
      <w:r w:rsidR="00243808">
        <w:rPr>
          <w:sz w:val="28"/>
          <w:szCs w:val="28"/>
        </w:rPr>
        <w:t>r</w:t>
      </w:r>
      <w:r w:rsidR="00576EBD">
        <w:rPr>
          <w:sz w:val="28"/>
          <w:szCs w:val="28"/>
        </w:rPr>
        <w:t xml:space="preserve"> than 1.5</w:t>
      </w:r>
      <w:r w:rsidR="00243808">
        <w:rPr>
          <w:sz w:val="28"/>
          <w:szCs w:val="28"/>
        </w:rPr>
        <w:t xml:space="preserve"> and have a p-value less than 0.05. From this graph we would want to focus more on the red genes </w:t>
      </w:r>
      <w:r w:rsidR="00EB42F3">
        <w:rPr>
          <w:sz w:val="28"/>
          <w:szCs w:val="28"/>
        </w:rPr>
        <w:t>because it indicates there is differential expression occurring.</w:t>
      </w:r>
    </w:p>
    <w:p w14:paraId="20AE51F2" w14:textId="7C361FFE" w:rsidR="00274D52" w:rsidRDefault="00274D52" w:rsidP="003043FD">
      <w:pPr>
        <w:rPr>
          <w:sz w:val="28"/>
          <w:szCs w:val="28"/>
        </w:rPr>
      </w:pPr>
    </w:p>
    <w:p w14:paraId="5D21563D" w14:textId="77777777" w:rsidR="00620071" w:rsidRDefault="00620071" w:rsidP="003043FD">
      <w:pPr>
        <w:rPr>
          <w:sz w:val="28"/>
          <w:szCs w:val="28"/>
        </w:rPr>
      </w:pPr>
    </w:p>
    <w:p w14:paraId="012F5E6D" w14:textId="77777777" w:rsidR="00274D52" w:rsidRDefault="00274D52" w:rsidP="003043FD">
      <w:pPr>
        <w:rPr>
          <w:sz w:val="28"/>
          <w:szCs w:val="28"/>
        </w:rPr>
      </w:pPr>
    </w:p>
    <w:p w14:paraId="4B4C8BCD" w14:textId="77777777" w:rsidR="00274D52" w:rsidRDefault="00274D52" w:rsidP="003043FD">
      <w:pPr>
        <w:rPr>
          <w:sz w:val="28"/>
          <w:szCs w:val="28"/>
        </w:rPr>
      </w:pPr>
    </w:p>
    <w:p w14:paraId="48EAC4DA" w14:textId="77777777" w:rsidR="00274D52" w:rsidRDefault="00274D52" w:rsidP="003043FD">
      <w:pPr>
        <w:rPr>
          <w:sz w:val="28"/>
          <w:szCs w:val="28"/>
        </w:rPr>
      </w:pPr>
    </w:p>
    <w:p w14:paraId="0D4609F6" w14:textId="77777777" w:rsidR="00274D52" w:rsidRDefault="00274D52" w:rsidP="003043FD">
      <w:pPr>
        <w:rPr>
          <w:sz w:val="28"/>
          <w:szCs w:val="28"/>
        </w:rPr>
      </w:pPr>
    </w:p>
    <w:p w14:paraId="38FC0D81" w14:textId="77777777" w:rsidR="005E2150" w:rsidRDefault="005E2150" w:rsidP="00D05DD7">
      <w:pPr>
        <w:pStyle w:val="Heading1"/>
      </w:pPr>
    </w:p>
    <w:p w14:paraId="06DE10BF" w14:textId="77777777" w:rsidR="00467C45" w:rsidRDefault="00467C45" w:rsidP="005E2150">
      <w:pPr>
        <w:pStyle w:val="Heading1"/>
        <w:jc w:val="center"/>
        <w:rPr>
          <w:sz w:val="40"/>
          <w:szCs w:val="40"/>
        </w:rPr>
      </w:pPr>
      <w:bookmarkStart w:id="64" w:name="_Toc1439560157"/>
    </w:p>
    <w:p w14:paraId="6053B7CB" w14:textId="77777777" w:rsidR="00467C45" w:rsidRDefault="00467C45" w:rsidP="005E2150">
      <w:pPr>
        <w:pStyle w:val="Heading1"/>
        <w:jc w:val="center"/>
        <w:rPr>
          <w:sz w:val="40"/>
          <w:szCs w:val="40"/>
        </w:rPr>
      </w:pPr>
    </w:p>
    <w:p w14:paraId="61B50C38" w14:textId="77777777" w:rsidR="00467C45" w:rsidRDefault="00467C45" w:rsidP="005E2150">
      <w:pPr>
        <w:pStyle w:val="Heading1"/>
        <w:jc w:val="center"/>
        <w:rPr>
          <w:sz w:val="40"/>
          <w:szCs w:val="40"/>
        </w:rPr>
      </w:pPr>
    </w:p>
    <w:p w14:paraId="709F909C" w14:textId="77777777" w:rsidR="00467C45" w:rsidRDefault="00467C45" w:rsidP="005E2150">
      <w:pPr>
        <w:pStyle w:val="Heading1"/>
        <w:jc w:val="center"/>
        <w:rPr>
          <w:sz w:val="40"/>
          <w:szCs w:val="40"/>
        </w:rPr>
      </w:pPr>
    </w:p>
    <w:p w14:paraId="725AE2F0" w14:textId="79A2ABA3" w:rsidR="00274D52" w:rsidRPr="005E2150" w:rsidRDefault="00AA0E2E" w:rsidP="005E2150">
      <w:pPr>
        <w:pStyle w:val="Heading1"/>
        <w:jc w:val="center"/>
        <w:rPr>
          <w:sz w:val="40"/>
          <w:szCs w:val="40"/>
        </w:rPr>
      </w:pPr>
      <w:r>
        <w:rPr>
          <w:sz w:val="40"/>
          <w:szCs w:val="40"/>
        </w:rPr>
        <w:t>Work Cited</w:t>
      </w:r>
      <w:bookmarkEnd w:id="64"/>
    </w:p>
    <w:p w14:paraId="3C94076D" w14:textId="77777777" w:rsidR="00050F15" w:rsidRDefault="00050F15" w:rsidP="00050F1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Camp, D. (n.d.). Retrieved from </w:t>
      </w:r>
      <w:proofErr w:type="spellStart"/>
      <w:r>
        <w:rPr>
          <w:rFonts w:ascii="AppleSystemUIFont" w:hAnsi="AppleSystemUIFont" w:cs="AppleSystemUIFont"/>
          <w:kern w:val="0"/>
          <w:sz w:val="26"/>
          <w:szCs w:val="26"/>
        </w:rPr>
        <w:t>Rdocumentation</w:t>
      </w:r>
      <w:proofErr w:type="spellEnd"/>
      <w:r>
        <w:rPr>
          <w:rFonts w:ascii="AppleSystemUIFont" w:hAnsi="AppleSystemUIFont" w:cs="AppleSystemUIFont"/>
          <w:kern w:val="0"/>
          <w:sz w:val="26"/>
          <w:szCs w:val="26"/>
        </w:rPr>
        <w:t xml:space="preserve">: </w:t>
      </w:r>
      <w:hyperlink r:id="rId43" w:history="1">
        <w:r>
          <w:rPr>
            <w:rFonts w:ascii="AppleSystemUIFont" w:hAnsi="AppleSystemUIFont" w:cs="AppleSystemUIFont"/>
            <w:kern w:val="0"/>
            <w:sz w:val="26"/>
            <w:szCs w:val="26"/>
          </w:rPr>
          <w:t>https://www.rdocumentation.org/packages/DESeq2/versions/1.12.3/topics/plotPCA</w:t>
        </w:r>
      </w:hyperlink>
    </w:p>
    <w:p w14:paraId="15EDBEDC" w14:textId="77777777" w:rsidR="00050F15" w:rsidRDefault="00050F15" w:rsidP="00050F1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“DESeq2: An Overview of a Popular RNA-Seq Analysis - Pluto Bioinformatics.” </w:t>
      </w:r>
      <w:r>
        <w:rPr>
          <w:rFonts w:ascii="AppleSystemUIFont" w:hAnsi="AppleSystemUIFont" w:cs="AppleSystemUIFont"/>
          <w:i/>
          <w:iCs/>
          <w:kern w:val="0"/>
          <w:sz w:val="26"/>
          <w:szCs w:val="26"/>
        </w:rPr>
        <w:t>DESeq2: An Overview of a Popular RNA-Seq Analysis - Pluto Bioinformatics</w:t>
      </w:r>
      <w:r>
        <w:rPr>
          <w:rFonts w:ascii="AppleSystemUIFont" w:hAnsi="AppleSystemUIFont" w:cs="AppleSystemUIFont"/>
          <w:kern w:val="0"/>
          <w:sz w:val="26"/>
          <w:szCs w:val="26"/>
        </w:rPr>
        <w:t>, pluto.bio/blog/deseq2-an-overview-of-popular-rna-seq-analysis-package. Accessed 12 Dec. 2023.</w:t>
      </w:r>
    </w:p>
    <w:p w14:paraId="5CBFC4BA" w14:textId="77777777" w:rsidR="00050F15" w:rsidRDefault="00050F15" w:rsidP="00050F1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Himes BE, J. X.-S. (2014). RNA-Seq transcriptome profiling identifies CRISPLD2 as a glucocorticoid responsive gene that modulates cytokine function in airway smooth muscle cells. </w:t>
      </w:r>
      <w:r>
        <w:rPr>
          <w:rFonts w:ascii="AppleSystemUIFont" w:hAnsi="AppleSystemUIFont" w:cs="AppleSystemUIFont"/>
          <w:i/>
          <w:iCs/>
          <w:kern w:val="0"/>
          <w:sz w:val="26"/>
          <w:szCs w:val="26"/>
        </w:rPr>
        <w:t>PLOS ONE</w:t>
      </w:r>
      <w:r>
        <w:rPr>
          <w:rFonts w:ascii="AppleSystemUIFont" w:hAnsi="AppleSystemUIFont" w:cs="AppleSystemUIFont"/>
          <w:kern w:val="0"/>
          <w:sz w:val="26"/>
          <w:szCs w:val="26"/>
        </w:rPr>
        <w:t>.</w:t>
      </w:r>
    </w:p>
    <w:p w14:paraId="43EB065C" w14:textId="77777777" w:rsidR="00050F15" w:rsidRDefault="00050F15" w:rsidP="00050F1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Love, M. H. (2014). Moderated estimation of fold change and dispersion for RNA-seq data with DESeq2. </w:t>
      </w:r>
      <w:r>
        <w:rPr>
          <w:rFonts w:ascii="AppleSystemUIFont" w:hAnsi="AppleSystemUIFont" w:cs="AppleSystemUIFont"/>
          <w:i/>
          <w:iCs/>
          <w:kern w:val="0"/>
          <w:sz w:val="26"/>
          <w:szCs w:val="26"/>
        </w:rPr>
        <w:t>Genome Biology</w:t>
      </w:r>
      <w:r>
        <w:rPr>
          <w:rFonts w:ascii="AppleSystemUIFont" w:hAnsi="AppleSystemUIFont" w:cs="AppleSystemUIFont"/>
          <w:kern w:val="0"/>
          <w:sz w:val="26"/>
          <w:szCs w:val="26"/>
        </w:rPr>
        <w:t>.</w:t>
      </w:r>
    </w:p>
    <w:p w14:paraId="2A5FDBC1" w14:textId="77777777" w:rsidR="00050F15" w:rsidRDefault="00050F15" w:rsidP="00050F1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Michael I. Love, S. A. (2023, 10 24). </w:t>
      </w:r>
      <w:r>
        <w:rPr>
          <w:rFonts w:ascii="AppleSystemUIFont" w:hAnsi="AppleSystemUIFont" w:cs="AppleSystemUIFont"/>
          <w:i/>
          <w:iCs/>
          <w:kern w:val="0"/>
          <w:sz w:val="26"/>
          <w:szCs w:val="26"/>
        </w:rPr>
        <w:t>Analyzing RNA-seq data with DESeq2</w:t>
      </w:r>
      <w:r>
        <w:rPr>
          <w:rFonts w:ascii="AppleSystemUIFont" w:hAnsi="AppleSystemUIFont" w:cs="AppleSystemUIFont"/>
          <w:kern w:val="0"/>
          <w:sz w:val="26"/>
          <w:szCs w:val="26"/>
        </w:rPr>
        <w:t xml:space="preserve">. Retrieved from </w:t>
      </w:r>
      <w:proofErr w:type="spellStart"/>
      <w:r>
        <w:rPr>
          <w:rFonts w:ascii="AppleSystemUIFont" w:hAnsi="AppleSystemUIFont" w:cs="AppleSystemUIFont"/>
          <w:kern w:val="0"/>
          <w:sz w:val="26"/>
          <w:szCs w:val="26"/>
        </w:rPr>
        <w:t>bioconductor</w:t>
      </w:r>
      <w:proofErr w:type="spellEnd"/>
      <w:r>
        <w:rPr>
          <w:rFonts w:ascii="AppleSystemUIFont" w:hAnsi="AppleSystemUIFont" w:cs="AppleSystemUIFont"/>
          <w:kern w:val="0"/>
          <w:sz w:val="26"/>
          <w:szCs w:val="26"/>
        </w:rPr>
        <w:t>: https://bioconductor.org/packages/release/bioc/vignettes/DESeq2/inst/doc/DESeq2.html#the-deseq2-model</w:t>
      </w:r>
    </w:p>
    <w:p w14:paraId="72AD050E" w14:textId="77777777" w:rsidR="008475F7" w:rsidRDefault="008475F7" w:rsidP="00854839">
      <w:pPr>
        <w:pStyle w:val="NormalWeb"/>
        <w:rPr>
          <w:rFonts w:asciiTheme="minorHAnsi" w:hAnsiTheme="minorHAnsi" w:cstheme="minorHAnsi"/>
          <w:color w:val="000000" w:themeColor="text1"/>
          <w:sz w:val="28"/>
          <w:szCs w:val="28"/>
        </w:rPr>
      </w:pPr>
    </w:p>
    <w:p w14:paraId="46B9D4AA" w14:textId="77777777" w:rsidR="005E478F" w:rsidRPr="005E478F" w:rsidRDefault="005E478F" w:rsidP="00F836F2">
      <w:pPr>
        <w:pStyle w:val="ListParagraph"/>
        <w:rPr>
          <w:sz w:val="28"/>
          <w:szCs w:val="28"/>
        </w:rPr>
      </w:pPr>
    </w:p>
    <w:p w14:paraId="72295CC8" w14:textId="77777777" w:rsidR="00672387" w:rsidRDefault="00672387" w:rsidP="003043FD">
      <w:pPr>
        <w:rPr>
          <w:sz w:val="28"/>
          <w:szCs w:val="28"/>
        </w:rPr>
      </w:pPr>
    </w:p>
    <w:p w14:paraId="2598505E" w14:textId="77777777" w:rsidR="00672387" w:rsidRDefault="00672387" w:rsidP="003043FD">
      <w:pPr>
        <w:rPr>
          <w:sz w:val="28"/>
          <w:szCs w:val="28"/>
        </w:rPr>
      </w:pPr>
    </w:p>
    <w:p w14:paraId="60A97047" w14:textId="77777777" w:rsidR="00672387" w:rsidRDefault="00672387" w:rsidP="00672387">
      <w:pPr>
        <w:jc w:val="center"/>
        <w:rPr>
          <w:sz w:val="36"/>
          <w:szCs w:val="36"/>
        </w:rPr>
      </w:pPr>
    </w:p>
    <w:p w14:paraId="7F1C2D2E" w14:textId="77777777" w:rsidR="00672387" w:rsidRPr="00672387" w:rsidRDefault="00672387" w:rsidP="00672387">
      <w:pPr>
        <w:rPr>
          <w:sz w:val="28"/>
          <w:szCs w:val="28"/>
        </w:rPr>
      </w:pPr>
    </w:p>
    <w:p w14:paraId="66903976" w14:textId="77777777" w:rsidR="00FC58B3" w:rsidRDefault="00FC58B3" w:rsidP="00D70D54">
      <w:pPr>
        <w:rPr>
          <w:sz w:val="28"/>
          <w:szCs w:val="28"/>
        </w:rPr>
      </w:pPr>
    </w:p>
    <w:p w14:paraId="0795A559" w14:textId="77777777" w:rsidR="00FC58B3" w:rsidRPr="00D70D54" w:rsidRDefault="00FC58B3" w:rsidP="00D70D54">
      <w:pPr>
        <w:rPr>
          <w:sz w:val="28"/>
          <w:szCs w:val="28"/>
        </w:rPr>
      </w:pPr>
    </w:p>
    <w:p w14:paraId="6D3B5A63" w14:textId="77777777" w:rsidR="003323C2" w:rsidRDefault="003323C2" w:rsidP="004D1DD9">
      <w:pPr>
        <w:rPr>
          <w:sz w:val="28"/>
          <w:szCs w:val="28"/>
        </w:rPr>
      </w:pPr>
    </w:p>
    <w:p w14:paraId="7514EEC1" w14:textId="77777777" w:rsidR="002B0E6E" w:rsidRPr="001A2C2E" w:rsidRDefault="002B0E6E" w:rsidP="004D1DD9">
      <w:pPr>
        <w:rPr>
          <w:sz w:val="28"/>
          <w:szCs w:val="28"/>
        </w:rPr>
      </w:pPr>
    </w:p>
    <w:p w14:paraId="6D374718" w14:textId="77777777" w:rsidR="006A25D9" w:rsidRDefault="006A25D9" w:rsidP="006A25D9">
      <w:pPr>
        <w:jc w:val="center"/>
        <w:rPr>
          <w:sz w:val="32"/>
          <w:szCs w:val="32"/>
        </w:rPr>
      </w:pPr>
    </w:p>
    <w:p w14:paraId="6AE1DCCC" w14:textId="77777777" w:rsidR="006A25D9" w:rsidRDefault="006A25D9" w:rsidP="006A25D9">
      <w:pPr>
        <w:jc w:val="center"/>
        <w:rPr>
          <w:sz w:val="32"/>
          <w:szCs w:val="32"/>
        </w:rPr>
      </w:pPr>
    </w:p>
    <w:p w14:paraId="3C4443E2" w14:textId="77777777" w:rsidR="006A25D9" w:rsidRPr="006A25D9" w:rsidRDefault="006A25D9" w:rsidP="006A25D9">
      <w:pPr>
        <w:jc w:val="center"/>
        <w:rPr>
          <w:sz w:val="32"/>
          <w:szCs w:val="32"/>
        </w:rPr>
      </w:pPr>
    </w:p>
    <w:sectPr w:rsidR="006A25D9" w:rsidRPr="006A25D9">
      <w:headerReference w:type="default" r:id="rId44"/>
      <w:footerReference w:type="default" r:id="rId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ufemi, Michael J" w:date="2023-11-10T11:48:00Z" w:initials="OJ">
    <w:p w14:paraId="4ED70C52" w14:textId="116D57FE" w:rsidR="6671EE2E" w:rsidRDefault="6671EE2E">
      <w:r>
        <w:t>video looks good, try to explain the figures more in the video and also here in the manual</w:t>
      </w:r>
      <w:r>
        <w:annotationRef/>
      </w:r>
    </w:p>
  </w:comment>
  <w:comment w:id="1" w:author="Chain, Frederic J" w:date="2023-11-14T17:37:00Z" w:initials="CJ">
    <w:p w14:paraId="31CC4B25" w14:textId="10D1F2DD" w:rsidR="5B56DBAE" w:rsidRDefault="5B56DBAE">
      <w:r>
        <w:t>can you explain what this is for?</w:t>
      </w:r>
      <w:r>
        <w:annotationRef/>
      </w:r>
    </w:p>
  </w:comment>
  <w:comment w:id="2" w:author="Quartey, Quinette" w:date="2023-11-14T14:16:00Z" w:initials="QQ">
    <w:p w14:paraId="532C21A9" w14:textId="2FB1014F" w:rsidR="5B56DBAE" w:rsidRDefault="5B56DBAE">
      <w:r>
        <w:t>The insertion of the table of content is brilliant.</w:t>
      </w:r>
      <w:r>
        <w:annotationRef/>
      </w:r>
    </w:p>
  </w:comment>
  <w:comment w:id="4" w:author="Chain, Frederic J" w:date="2023-11-14T17:38:00Z" w:initials="CJ">
    <w:p w14:paraId="5BD4079F" w14:textId="07B42146" w:rsidR="5B56DBAE" w:rsidRDefault="5B56DBAE">
      <w:r>
        <w:t>can you provide hyperlinks or citations?</w:t>
      </w:r>
      <w:r>
        <w:annotationRef/>
      </w:r>
    </w:p>
  </w:comment>
  <w:comment w:id="7" w:author="Quartey, Quinette" w:date="2023-11-14T14:14:00Z" w:initials="QQ">
    <w:p w14:paraId="6AC7A69A" w14:textId="331BF4D0" w:rsidR="5B56DBAE" w:rsidRDefault="5B56DBAE">
      <w:r>
        <w:t>For the MA, I know it's been mentioned, it would be great if you could add the word itself before abbrevaiting it.</w:t>
      </w:r>
      <w:r>
        <w:annotationRef/>
      </w:r>
    </w:p>
  </w:comment>
  <w:comment w:id="9" w:author="Li, Minyi" w:date="2023-11-13T20:44:00Z" w:initials="LM">
    <w:p w14:paraId="3508C5EB" w14:textId="648D8201" w:rsidR="5B56DBAE" w:rsidRDefault="5B56DBAE">
      <w:r>
        <w:t>For the background section, could you please include more information about the tools used in R? Specifically, I'm interested in learning about the types of plots generated and some background information on the packages employed.</w:t>
      </w:r>
      <w:r>
        <w:annotationRef/>
      </w:r>
    </w:p>
  </w:comment>
  <w:comment w:id="10" w:author="Chain, Frederic J" w:date="2023-11-14T17:39:00Z" w:initials="CJ">
    <w:p w14:paraId="7173F134" w14:textId="030712E5" w:rsidR="5B56DBAE" w:rsidRDefault="5B56DBAE">
      <w:r>
        <w:t>cite it up here</w:t>
      </w:r>
      <w:r>
        <w:annotationRef/>
      </w:r>
    </w:p>
  </w:comment>
  <w:comment w:id="12" w:author="Olufemi, Michael J" w:date="2023-11-10T11:40:00Z" w:initials="OJ">
    <w:p w14:paraId="298E7033" w14:textId="16F9DBDA" w:rsidR="6671EE2E" w:rsidRDefault="6671EE2E">
      <w:r>
        <w:t>were you able reproduce this?</w:t>
      </w:r>
      <w:r>
        <w:annotationRef/>
      </w:r>
    </w:p>
  </w:comment>
  <w:comment w:id="19" w:author="Chain, Frederic J" w:date="2023-11-14T17:44:00Z" w:initials="CJ">
    <w:p w14:paraId="32859DC8" w14:textId="7B7A5C2A" w:rsidR="5B56DBAE" w:rsidRDefault="5B56DBAE">
      <w:r>
        <w:t>very cool</w:t>
      </w:r>
      <w:r>
        <w:annotationRef/>
      </w:r>
    </w:p>
  </w:comment>
  <w:comment w:id="21" w:author="Chain, Frederic J" w:date="2023-11-14T17:46:00Z" w:initials="CJ">
    <w:p w14:paraId="10926416" w14:textId="29417C62" w:rsidR="5B56DBAE" w:rsidRDefault="5B56DBAE">
      <w:r>
        <w:t>citation</w:t>
      </w:r>
      <w:r>
        <w:annotationRef/>
      </w:r>
    </w:p>
  </w:comment>
  <w:comment w:id="24" w:author="Chain, Frederic J" w:date="2023-11-14T17:45:00Z" w:initials="CJ">
    <w:p w14:paraId="0BCA9054" w14:textId="51D7B804" w:rsidR="5B56DBAE" w:rsidRDefault="5B56DBAE">
      <w:r>
        <w:t>is there a reason for the big gap (change of page)? or is that just the formatting in onenote?</w:t>
      </w:r>
      <w:r>
        <w:annotationRef/>
      </w:r>
    </w:p>
  </w:comment>
  <w:comment w:id="42" w:author="Li, Minyi" w:date="2023-11-13T20:48:00Z" w:initials="LM">
    <w:p w14:paraId="57C4CBF1" w14:textId="1B1926C3" w:rsidR="5B56DBAE" w:rsidRDefault="5B56DBAE">
      <w:r>
        <w:t>The overview of the code walkthrough was good; it was great that you included screenshots of the code.</w:t>
      </w:r>
      <w:r>
        <w:annotationRef/>
      </w:r>
    </w:p>
  </w:comment>
  <w:comment w:id="43" w:author="Chain, Frederic J" w:date="2023-11-14T17:49:00Z" w:initials="CJ">
    <w:p w14:paraId="57C74AEB" w14:textId="22AF3B6F" w:rsidR="5B56DBAE" w:rsidRDefault="5B56DBAE">
      <w:r>
        <w:t>great! can you add the hyperlink to your video here again?</w:t>
      </w:r>
      <w:r>
        <w:annotationRef/>
      </w:r>
    </w:p>
  </w:comment>
  <w:comment w:id="48" w:author="Chain, Frederic J" w:date="2023-11-14T17:53:00Z" w:initials="CJ">
    <w:p w14:paraId="4CD6F5C3" w14:textId="2384F504" w:rsidR="5B56DBAE" w:rsidRDefault="5B56DBAE">
      <w:r>
        <w:t>this is specific to Macs/apple. Can you make that explicit here and in the purpose statement or intro that this was tested (and instructions are for mac)? It will only affect a few commands, so you can also consider adding the windows shortcuts</w:t>
      </w:r>
      <w:r>
        <w:annotationRef/>
      </w:r>
    </w:p>
  </w:comment>
  <w:comment w:id="50" w:author="Chain, Frederic J" w:date="2023-11-14T17:54:00Z" w:initials="CJ">
    <w:p w14:paraId="457D7EDF" w14:textId="404BACD7" w:rsidR="5B56DBAE" w:rsidRDefault="5B56DBAE">
      <w:r>
        <w:t xml:space="preserve">can you explain what tidyverse does as you install it? </w:t>
      </w:r>
      <w:r>
        <w:annotationRef/>
      </w:r>
    </w:p>
  </w:comment>
  <w:comment w:id="55" w:author="Olufemi, Michael J" w:date="2023-11-10T11:35:00Z" w:initials="OJ">
    <w:p w14:paraId="10E7B720" w14:textId="397411F4" w:rsidR="6671EE2E" w:rsidRDefault="6671EE2E">
      <w:r>
        <w:t>is this the only reason?</w:t>
      </w:r>
      <w:r>
        <w:annotationRef/>
      </w:r>
    </w:p>
  </w:comment>
  <w:comment w:id="62" w:author="Li, Minyi" w:date="2023-11-13T20:50:00Z" w:initials="LM">
    <w:p w14:paraId="1AF39A62" w14:textId="022B46BF" w:rsidR="5B56DBAE" w:rsidRDefault="5B56DBAE">
      <w:r>
        <w:t>Can you also provide the figures of the plots? I noticed that you had them at the end of the video tutorial.</w:t>
      </w:r>
      <w:r>
        <w:annotationRef/>
      </w:r>
    </w:p>
  </w:comment>
  <w:comment w:id="63" w:author="Chain, Frederic J" w:date="2023-11-14T17:58:00Z" w:initials="CJ">
    <w:p w14:paraId="121E7157" w14:textId="1A5B0FCA" w:rsidR="5B56DBAE" w:rsidRDefault="5B56DBAE">
      <w:r>
        <w:t>yay!</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D70C52" w15:done="0"/>
  <w15:commentEx w15:paraId="31CC4B25" w15:done="1"/>
  <w15:commentEx w15:paraId="532C21A9" w15:done="1"/>
  <w15:commentEx w15:paraId="5BD4079F" w15:done="0"/>
  <w15:commentEx w15:paraId="6AC7A69A" w15:done="1"/>
  <w15:commentEx w15:paraId="3508C5EB" w15:done="0"/>
  <w15:commentEx w15:paraId="7173F134" w15:done="1"/>
  <w15:commentEx w15:paraId="298E7033" w15:done="0"/>
  <w15:commentEx w15:paraId="32859DC8" w15:done="1"/>
  <w15:commentEx w15:paraId="10926416" w15:done="0"/>
  <w15:commentEx w15:paraId="0BCA9054" w15:done="1"/>
  <w15:commentEx w15:paraId="57C4CBF1" w15:done="1"/>
  <w15:commentEx w15:paraId="57C74AEB" w15:done="0"/>
  <w15:commentEx w15:paraId="4CD6F5C3" w15:done="1"/>
  <w15:commentEx w15:paraId="457D7EDF" w15:done="1"/>
  <w15:commentEx w15:paraId="10E7B720" w15:done="0"/>
  <w15:commentEx w15:paraId="1AF39A62" w15:done="0"/>
  <w15:commentEx w15:paraId="121E715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7E5D73" w16cex:dateUtc="2023-11-10T16:48:00Z"/>
  <w16cex:commentExtensible w16cex:durableId="4F9C518E" w16cex:dateUtc="2023-11-14T22:37:00Z"/>
  <w16cex:commentExtensible w16cex:durableId="1AA71AED" w16cex:dateUtc="2023-11-14T19:16:00Z"/>
  <w16cex:commentExtensible w16cex:durableId="7EA96985" w16cex:dateUtc="2023-11-14T22:38:00Z"/>
  <w16cex:commentExtensible w16cex:durableId="1DA87951" w16cex:dateUtc="2023-11-14T19:14:00Z"/>
  <w16cex:commentExtensible w16cex:durableId="5115C82D" w16cex:dateUtc="2023-11-14T01:44:00Z"/>
  <w16cex:commentExtensible w16cex:durableId="000562C2" w16cex:dateUtc="2023-11-14T22:39:00Z"/>
  <w16cex:commentExtensible w16cex:durableId="53A30B4D" w16cex:dateUtc="2023-11-10T16:40:00Z"/>
  <w16cex:commentExtensible w16cex:durableId="667DA509" w16cex:dateUtc="2023-11-14T22:44:00Z"/>
  <w16cex:commentExtensible w16cex:durableId="096047B8" w16cex:dateUtc="2023-11-14T22:46:00Z"/>
  <w16cex:commentExtensible w16cex:durableId="5BE2BB1B" w16cex:dateUtc="2023-11-14T22:45:00Z"/>
  <w16cex:commentExtensible w16cex:durableId="2DE564CA" w16cex:dateUtc="2023-11-14T01:48:00Z"/>
  <w16cex:commentExtensible w16cex:durableId="424BBC60" w16cex:dateUtc="2023-11-14T22:49:00Z"/>
  <w16cex:commentExtensible w16cex:durableId="6E83D09A" w16cex:dateUtc="2023-11-14T22:53:00Z"/>
  <w16cex:commentExtensible w16cex:durableId="6E75A489" w16cex:dateUtc="2023-11-14T22:54:00Z"/>
  <w16cex:commentExtensible w16cex:durableId="502D6493" w16cex:dateUtc="2023-11-10T16:35:00Z"/>
  <w16cex:commentExtensible w16cex:durableId="47DC83C8" w16cex:dateUtc="2023-11-14T01:50:00Z"/>
  <w16cex:commentExtensible w16cex:durableId="6CB028AF" w16cex:dateUtc="2023-11-14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D70C52" w16cid:durableId="217E5D73"/>
  <w16cid:commentId w16cid:paraId="31CC4B25" w16cid:durableId="4F9C518E"/>
  <w16cid:commentId w16cid:paraId="532C21A9" w16cid:durableId="1AA71AED"/>
  <w16cid:commentId w16cid:paraId="5BD4079F" w16cid:durableId="7EA96985"/>
  <w16cid:commentId w16cid:paraId="6AC7A69A" w16cid:durableId="1DA87951"/>
  <w16cid:commentId w16cid:paraId="3508C5EB" w16cid:durableId="5115C82D"/>
  <w16cid:commentId w16cid:paraId="7173F134" w16cid:durableId="000562C2"/>
  <w16cid:commentId w16cid:paraId="298E7033" w16cid:durableId="53A30B4D"/>
  <w16cid:commentId w16cid:paraId="32859DC8" w16cid:durableId="667DA509"/>
  <w16cid:commentId w16cid:paraId="10926416" w16cid:durableId="096047B8"/>
  <w16cid:commentId w16cid:paraId="0BCA9054" w16cid:durableId="5BE2BB1B"/>
  <w16cid:commentId w16cid:paraId="57C4CBF1" w16cid:durableId="2DE564CA"/>
  <w16cid:commentId w16cid:paraId="57C74AEB" w16cid:durableId="424BBC60"/>
  <w16cid:commentId w16cid:paraId="4CD6F5C3" w16cid:durableId="6E83D09A"/>
  <w16cid:commentId w16cid:paraId="457D7EDF" w16cid:durableId="6E75A489"/>
  <w16cid:commentId w16cid:paraId="10E7B720" w16cid:durableId="502D6493"/>
  <w16cid:commentId w16cid:paraId="1AF39A62" w16cid:durableId="47DC83C8"/>
  <w16cid:commentId w16cid:paraId="121E7157" w16cid:durableId="6CB02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63F0B" w14:textId="77777777" w:rsidR="0076621C" w:rsidRDefault="0076621C" w:rsidP="009832AC">
      <w:r>
        <w:separator/>
      </w:r>
    </w:p>
  </w:endnote>
  <w:endnote w:type="continuationSeparator" w:id="0">
    <w:p w14:paraId="33257744" w14:textId="77777777" w:rsidR="0076621C" w:rsidRDefault="0076621C" w:rsidP="009832AC">
      <w:r>
        <w:continuationSeparator/>
      </w:r>
    </w:p>
  </w:endnote>
  <w:endnote w:type="continuationNotice" w:id="1">
    <w:p w14:paraId="7439C598" w14:textId="77777777" w:rsidR="0076621C" w:rsidRDefault="007662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56DBAE" w14:paraId="0F4E983E" w14:textId="77777777" w:rsidTr="5B56DBAE">
      <w:trPr>
        <w:trHeight w:val="300"/>
      </w:trPr>
      <w:tc>
        <w:tcPr>
          <w:tcW w:w="3120" w:type="dxa"/>
        </w:tcPr>
        <w:p w14:paraId="1EF20496" w14:textId="4E68C3C0" w:rsidR="5B56DBAE" w:rsidRDefault="5B56DBAE" w:rsidP="5B56DBAE">
          <w:pPr>
            <w:pStyle w:val="Header"/>
            <w:ind w:left="-115"/>
          </w:pPr>
        </w:p>
      </w:tc>
      <w:tc>
        <w:tcPr>
          <w:tcW w:w="3120" w:type="dxa"/>
        </w:tcPr>
        <w:p w14:paraId="21977D1D" w14:textId="2CC0CDDA" w:rsidR="5B56DBAE" w:rsidRDefault="5B56DBAE" w:rsidP="5B56DBAE">
          <w:pPr>
            <w:pStyle w:val="Header"/>
            <w:jc w:val="center"/>
          </w:pPr>
        </w:p>
      </w:tc>
      <w:tc>
        <w:tcPr>
          <w:tcW w:w="3120" w:type="dxa"/>
        </w:tcPr>
        <w:p w14:paraId="73E9A49D" w14:textId="54236E6D" w:rsidR="5B56DBAE" w:rsidRDefault="5B56DBAE" w:rsidP="5B56DBAE">
          <w:pPr>
            <w:pStyle w:val="Header"/>
            <w:ind w:right="-115"/>
            <w:jc w:val="right"/>
          </w:pPr>
        </w:p>
      </w:tc>
    </w:tr>
  </w:tbl>
  <w:p w14:paraId="0E2AA867" w14:textId="5831487E" w:rsidR="005B7590" w:rsidRDefault="005B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E7EE7" w14:textId="77777777" w:rsidR="0076621C" w:rsidRDefault="0076621C" w:rsidP="009832AC">
      <w:r>
        <w:separator/>
      </w:r>
    </w:p>
  </w:footnote>
  <w:footnote w:type="continuationSeparator" w:id="0">
    <w:p w14:paraId="4E47D413" w14:textId="77777777" w:rsidR="0076621C" w:rsidRDefault="0076621C" w:rsidP="009832AC">
      <w:r>
        <w:continuationSeparator/>
      </w:r>
    </w:p>
  </w:footnote>
  <w:footnote w:type="continuationNotice" w:id="1">
    <w:p w14:paraId="700F9339" w14:textId="77777777" w:rsidR="0076621C" w:rsidRDefault="007662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56DBAE" w14:paraId="29D16857" w14:textId="77777777" w:rsidTr="5B56DBAE">
      <w:trPr>
        <w:trHeight w:val="300"/>
      </w:trPr>
      <w:tc>
        <w:tcPr>
          <w:tcW w:w="3120" w:type="dxa"/>
        </w:tcPr>
        <w:p w14:paraId="6C2732EB" w14:textId="2AF8EDDE" w:rsidR="5B56DBAE" w:rsidRDefault="5B56DBAE" w:rsidP="5B56DBAE">
          <w:pPr>
            <w:pStyle w:val="Header"/>
            <w:ind w:left="-115"/>
          </w:pPr>
        </w:p>
      </w:tc>
      <w:tc>
        <w:tcPr>
          <w:tcW w:w="3120" w:type="dxa"/>
        </w:tcPr>
        <w:p w14:paraId="6B3F2768" w14:textId="3031FD5E" w:rsidR="5B56DBAE" w:rsidRDefault="5B56DBAE" w:rsidP="5B56DBAE">
          <w:pPr>
            <w:pStyle w:val="Header"/>
            <w:jc w:val="center"/>
          </w:pPr>
        </w:p>
      </w:tc>
      <w:tc>
        <w:tcPr>
          <w:tcW w:w="3120" w:type="dxa"/>
        </w:tcPr>
        <w:p w14:paraId="5A76721B" w14:textId="621E21D2" w:rsidR="5B56DBAE" w:rsidRDefault="5B56DBAE" w:rsidP="5B56DBAE">
          <w:pPr>
            <w:pStyle w:val="Header"/>
            <w:ind w:right="-115"/>
            <w:jc w:val="right"/>
          </w:pPr>
        </w:p>
      </w:tc>
    </w:tr>
  </w:tbl>
  <w:p w14:paraId="07F47E2F" w14:textId="4AE2AD7F" w:rsidR="005B7590" w:rsidRDefault="005B75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837"/>
    <w:multiLevelType w:val="hybridMultilevel"/>
    <w:tmpl w:val="B63A7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52DE7"/>
    <w:multiLevelType w:val="hybridMultilevel"/>
    <w:tmpl w:val="610ED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C3CBD"/>
    <w:multiLevelType w:val="hybridMultilevel"/>
    <w:tmpl w:val="8CD8D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57036"/>
    <w:multiLevelType w:val="hybridMultilevel"/>
    <w:tmpl w:val="FEF24C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5665E"/>
    <w:multiLevelType w:val="hybridMultilevel"/>
    <w:tmpl w:val="BB46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40D56"/>
    <w:multiLevelType w:val="hybridMultilevel"/>
    <w:tmpl w:val="D216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653D6"/>
    <w:multiLevelType w:val="hybridMultilevel"/>
    <w:tmpl w:val="42B6D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4D1186"/>
    <w:multiLevelType w:val="hybridMultilevel"/>
    <w:tmpl w:val="0E123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C80908"/>
    <w:multiLevelType w:val="hybridMultilevel"/>
    <w:tmpl w:val="471084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4B6C7A"/>
    <w:multiLevelType w:val="hybridMultilevel"/>
    <w:tmpl w:val="8B3C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745B16"/>
    <w:multiLevelType w:val="hybridMultilevel"/>
    <w:tmpl w:val="2ABE4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525178"/>
    <w:multiLevelType w:val="hybridMultilevel"/>
    <w:tmpl w:val="AB4E6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52468"/>
    <w:multiLevelType w:val="hybridMultilevel"/>
    <w:tmpl w:val="A4E09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794371">
    <w:abstractNumId w:val="10"/>
  </w:num>
  <w:num w:numId="2" w16cid:durableId="944000218">
    <w:abstractNumId w:val="12"/>
  </w:num>
  <w:num w:numId="3" w16cid:durableId="188495224">
    <w:abstractNumId w:val="0"/>
  </w:num>
  <w:num w:numId="4" w16cid:durableId="250747921">
    <w:abstractNumId w:val="7"/>
  </w:num>
  <w:num w:numId="5" w16cid:durableId="89932151">
    <w:abstractNumId w:val="9"/>
  </w:num>
  <w:num w:numId="6" w16cid:durableId="2041929345">
    <w:abstractNumId w:val="2"/>
  </w:num>
  <w:num w:numId="7" w16cid:durableId="539784746">
    <w:abstractNumId w:val="3"/>
  </w:num>
  <w:num w:numId="8" w16cid:durableId="402026040">
    <w:abstractNumId w:val="1"/>
  </w:num>
  <w:num w:numId="9" w16cid:durableId="684792651">
    <w:abstractNumId w:val="11"/>
  </w:num>
  <w:num w:numId="10" w16cid:durableId="1466775873">
    <w:abstractNumId w:val="8"/>
  </w:num>
  <w:num w:numId="11" w16cid:durableId="71120670">
    <w:abstractNumId w:val="6"/>
  </w:num>
  <w:num w:numId="12" w16cid:durableId="1382902242">
    <w:abstractNumId w:val="4"/>
  </w:num>
  <w:num w:numId="13" w16cid:durableId="13939627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ufemi, Michael J">
    <w15:presenceInfo w15:providerId="AD" w15:userId="S::michael_olufemi@student.uml.edu::25faa5d6-6840-4b95-945d-ede41879e3a0"/>
  </w15:person>
  <w15:person w15:author="Chain, Frederic J">
    <w15:presenceInfo w15:providerId="AD" w15:userId="S::frederic_chain@uml.edu::bc165f52-4ad6-4b0f-8c93-0b274c2ffcba"/>
  </w15:person>
  <w15:person w15:author="Quartey, Quinette">
    <w15:presenceInfo w15:providerId="AD" w15:userId="S::quinette_quartey@student.uml.edu::d7430a23-2f28-4699-9ccc-7d71f42b9cf0"/>
  </w15:person>
  <w15:person w15:author="Li, Minyi">
    <w15:presenceInfo w15:providerId="AD" w15:userId="S::minyi_li@student.uml.edu::97107493-40b8-4db3-b366-2b7ad69f5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D9"/>
    <w:rsid w:val="00003F69"/>
    <w:rsid w:val="00006C24"/>
    <w:rsid w:val="00006F2B"/>
    <w:rsid w:val="0001205D"/>
    <w:rsid w:val="00020CC0"/>
    <w:rsid w:val="000337B8"/>
    <w:rsid w:val="00037C54"/>
    <w:rsid w:val="000422D2"/>
    <w:rsid w:val="00050F15"/>
    <w:rsid w:val="00073495"/>
    <w:rsid w:val="000740E5"/>
    <w:rsid w:val="0007524B"/>
    <w:rsid w:val="000A006F"/>
    <w:rsid w:val="000A0803"/>
    <w:rsid w:val="000A30DB"/>
    <w:rsid w:val="000A62C8"/>
    <w:rsid w:val="000B4506"/>
    <w:rsid w:val="000B54CE"/>
    <w:rsid w:val="000C00ED"/>
    <w:rsid w:val="000C4481"/>
    <w:rsid w:val="000D04A0"/>
    <w:rsid w:val="000D29A1"/>
    <w:rsid w:val="000D4425"/>
    <w:rsid w:val="000F28FA"/>
    <w:rsid w:val="000F4140"/>
    <w:rsid w:val="001062AE"/>
    <w:rsid w:val="00111537"/>
    <w:rsid w:val="001146F3"/>
    <w:rsid w:val="00125645"/>
    <w:rsid w:val="00126376"/>
    <w:rsid w:val="0013280C"/>
    <w:rsid w:val="00134CB6"/>
    <w:rsid w:val="00142605"/>
    <w:rsid w:val="00145953"/>
    <w:rsid w:val="00145CAD"/>
    <w:rsid w:val="00146B4C"/>
    <w:rsid w:val="0015200D"/>
    <w:rsid w:val="00156073"/>
    <w:rsid w:val="00162A4E"/>
    <w:rsid w:val="00181A33"/>
    <w:rsid w:val="00182134"/>
    <w:rsid w:val="0019701F"/>
    <w:rsid w:val="00197150"/>
    <w:rsid w:val="001A2C2E"/>
    <w:rsid w:val="001A2D75"/>
    <w:rsid w:val="001B5053"/>
    <w:rsid w:val="001C510A"/>
    <w:rsid w:val="001D0972"/>
    <w:rsid w:val="001D23A6"/>
    <w:rsid w:val="001D37AC"/>
    <w:rsid w:val="001E1BDF"/>
    <w:rsid w:val="001E7131"/>
    <w:rsid w:val="001F637D"/>
    <w:rsid w:val="00212C1F"/>
    <w:rsid w:val="00212F98"/>
    <w:rsid w:val="00230C2C"/>
    <w:rsid w:val="00235C96"/>
    <w:rsid w:val="00243808"/>
    <w:rsid w:val="00254C32"/>
    <w:rsid w:val="002563F1"/>
    <w:rsid w:val="0026520D"/>
    <w:rsid w:val="00267F7F"/>
    <w:rsid w:val="00270452"/>
    <w:rsid w:val="00274D52"/>
    <w:rsid w:val="0027777E"/>
    <w:rsid w:val="00277CFB"/>
    <w:rsid w:val="002829F7"/>
    <w:rsid w:val="00283905"/>
    <w:rsid w:val="00286D18"/>
    <w:rsid w:val="00287F4A"/>
    <w:rsid w:val="00290B67"/>
    <w:rsid w:val="002A744F"/>
    <w:rsid w:val="002B0E6E"/>
    <w:rsid w:val="002B1F86"/>
    <w:rsid w:val="002C0498"/>
    <w:rsid w:val="002C05C9"/>
    <w:rsid w:val="002C7F0A"/>
    <w:rsid w:val="002D123C"/>
    <w:rsid w:val="002D7EB5"/>
    <w:rsid w:val="002E059D"/>
    <w:rsid w:val="002E1AB3"/>
    <w:rsid w:val="002E239B"/>
    <w:rsid w:val="002E2CAD"/>
    <w:rsid w:val="002E2F26"/>
    <w:rsid w:val="002F2178"/>
    <w:rsid w:val="002F44E8"/>
    <w:rsid w:val="002F681B"/>
    <w:rsid w:val="002F6925"/>
    <w:rsid w:val="003043FD"/>
    <w:rsid w:val="003175A9"/>
    <w:rsid w:val="00322C4D"/>
    <w:rsid w:val="00326D47"/>
    <w:rsid w:val="00327A1E"/>
    <w:rsid w:val="003323C2"/>
    <w:rsid w:val="00336064"/>
    <w:rsid w:val="003376B6"/>
    <w:rsid w:val="00342A18"/>
    <w:rsid w:val="003501E9"/>
    <w:rsid w:val="00351399"/>
    <w:rsid w:val="00351F86"/>
    <w:rsid w:val="00361602"/>
    <w:rsid w:val="00363985"/>
    <w:rsid w:val="0036726C"/>
    <w:rsid w:val="0037421D"/>
    <w:rsid w:val="0037470D"/>
    <w:rsid w:val="00374C44"/>
    <w:rsid w:val="00374CBE"/>
    <w:rsid w:val="00383F8D"/>
    <w:rsid w:val="00385C92"/>
    <w:rsid w:val="00386CE5"/>
    <w:rsid w:val="00392E6B"/>
    <w:rsid w:val="003947B7"/>
    <w:rsid w:val="00394E3E"/>
    <w:rsid w:val="003A76FB"/>
    <w:rsid w:val="003B193C"/>
    <w:rsid w:val="003B3BC9"/>
    <w:rsid w:val="003B4907"/>
    <w:rsid w:val="003D10F1"/>
    <w:rsid w:val="003D42D6"/>
    <w:rsid w:val="003D6954"/>
    <w:rsid w:val="003E1B0D"/>
    <w:rsid w:val="003E2AB3"/>
    <w:rsid w:val="003F20F6"/>
    <w:rsid w:val="003F3531"/>
    <w:rsid w:val="003F354B"/>
    <w:rsid w:val="004119F4"/>
    <w:rsid w:val="00411A66"/>
    <w:rsid w:val="00411E10"/>
    <w:rsid w:val="00413E21"/>
    <w:rsid w:val="00414EC6"/>
    <w:rsid w:val="004247EE"/>
    <w:rsid w:val="00435173"/>
    <w:rsid w:val="00440B05"/>
    <w:rsid w:val="004457CD"/>
    <w:rsid w:val="00452406"/>
    <w:rsid w:val="00465C64"/>
    <w:rsid w:val="00467C45"/>
    <w:rsid w:val="00471BF4"/>
    <w:rsid w:val="004741F1"/>
    <w:rsid w:val="00475FD2"/>
    <w:rsid w:val="00484F06"/>
    <w:rsid w:val="004B5756"/>
    <w:rsid w:val="004B578A"/>
    <w:rsid w:val="004C0323"/>
    <w:rsid w:val="004D1DD9"/>
    <w:rsid w:val="004E134A"/>
    <w:rsid w:val="004F2B7D"/>
    <w:rsid w:val="004F6D42"/>
    <w:rsid w:val="004F7973"/>
    <w:rsid w:val="005110D9"/>
    <w:rsid w:val="00515551"/>
    <w:rsid w:val="005308B8"/>
    <w:rsid w:val="00540E15"/>
    <w:rsid w:val="005447DA"/>
    <w:rsid w:val="005460E5"/>
    <w:rsid w:val="005471A5"/>
    <w:rsid w:val="00553170"/>
    <w:rsid w:val="00555255"/>
    <w:rsid w:val="00566446"/>
    <w:rsid w:val="0057369B"/>
    <w:rsid w:val="00576EBD"/>
    <w:rsid w:val="00577188"/>
    <w:rsid w:val="0058128A"/>
    <w:rsid w:val="005816FC"/>
    <w:rsid w:val="005819E8"/>
    <w:rsid w:val="0058366A"/>
    <w:rsid w:val="00584FC0"/>
    <w:rsid w:val="00597A42"/>
    <w:rsid w:val="00597AE6"/>
    <w:rsid w:val="005A4A15"/>
    <w:rsid w:val="005B13F6"/>
    <w:rsid w:val="005B4C77"/>
    <w:rsid w:val="005B53ED"/>
    <w:rsid w:val="005B7590"/>
    <w:rsid w:val="005C0FC8"/>
    <w:rsid w:val="005C245E"/>
    <w:rsid w:val="005C374C"/>
    <w:rsid w:val="005C75F7"/>
    <w:rsid w:val="005D2C08"/>
    <w:rsid w:val="005D3F14"/>
    <w:rsid w:val="005E08AB"/>
    <w:rsid w:val="005E2150"/>
    <w:rsid w:val="005E32BE"/>
    <w:rsid w:val="005E478F"/>
    <w:rsid w:val="005E4AE6"/>
    <w:rsid w:val="005F369E"/>
    <w:rsid w:val="00605446"/>
    <w:rsid w:val="00607775"/>
    <w:rsid w:val="00613B85"/>
    <w:rsid w:val="00620071"/>
    <w:rsid w:val="00654183"/>
    <w:rsid w:val="00664FC0"/>
    <w:rsid w:val="00667BAB"/>
    <w:rsid w:val="0067149A"/>
    <w:rsid w:val="00672387"/>
    <w:rsid w:val="00672CB4"/>
    <w:rsid w:val="0067414F"/>
    <w:rsid w:val="00680059"/>
    <w:rsid w:val="006823E3"/>
    <w:rsid w:val="00684C14"/>
    <w:rsid w:val="00690677"/>
    <w:rsid w:val="00697F6A"/>
    <w:rsid w:val="006A1020"/>
    <w:rsid w:val="006A1A3E"/>
    <w:rsid w:val="006A25D9"/>
    <w:rsid w:val="006A35BA"/>
    <w:rsid w:val="006A5970"/>
    <w:rsid w:val="006A7F31"/>
    <w:rsid w:val="006B6A42"/>
    <w:rsid w:val="006B7728"/>
    <w:rsid w:val="006C1D5D"/>
    <w:rsid w:val="006C31A6"/>
    <w:rsid w:val="006C3EDD"/>
    <w:rsid w:val="006C5D78"/>
    <w:rsid w:val="006C6FB7"/>
    <w:rsid w:val="006C7CA6"/>
    <w:rsid w:val="006E2458"/>
    <w:rsid w:val="006E283A"/>
    <w:rsid w:val="006E30B1"/>
    <w:rsid w:val="006E6BEB"/>
    <w:rsid w:val="006F011F"/>
    <w:rsid w:val="006F4E67"/>
    <w:rsid w:val="00705A6E"/>
    <w:rsid w:val="00711170"/>
    <w:rsid w:val="00715DE3"/>
    <w:rsid w:val="0072311A"/>
    <w:rsid w:val="007231E9"/>
    <w:rsid w:val="007244E9"/>
    <w:rsid w:val="00737DAB"/>
    <w:rsid w:val="00742806"/>
    <w:rsid w:val="00743D87"/>
    <w:rsid w:val="00755363"/>
    <w:rsid w:val="00755BB6"/>
    <w:rsid w:val="00762D10"/>
    <w:rsid w:val="00763557"/>
    <w:rsid w:val="0076621C"/>
    <w:rsid w:val="00773359"/>
    <w:rsid w:val="00775558"/>
    <w:rsid w:val="00775D82"/>
    <w:rsid w:val="00780B79"/>
    <w:rsid w:val="00780F74"/>
    <w:rsid w:val="007821C5"/>
    <w:rsid w:val="007846C3"/>
    <w:rsid w:val="007858A9"/>
    <w:rsid w:val="00785C08"/>
    <w:rsid w:val="00787252"/>
    <w:rsid w:val="00787AA3"/>
    <w:rsid w:val="00787FC6"/>
    <w:rsid w:val="007A35A6"/>
    <w:rsid w:val="007A5130"/>
    <w:rsid w:val="007C1D85"/>
    <w:rsid w:val="007C5A7B"/>
    <w:rsid w:val="007C6056"/>
    <w:rsid w:val="007D4211"/>
    <w:rsid w:val="007E02CB"/>
    <w:rsid w:val="007E0B39"/>
    <w:rsid w:val="007F42C1"/>
    <w:rsid w:val="007FEB99"/>
    <w:rsid w:val="00803459"/>
    <w:rsid w:val="008151CB"/>
    <w:rsid w:val="00832BB6"/>
    <w:rsid w:val="008334F2"/>
    <w:rsid w:val="00844C52"/>
    <w:rsid w:val="008475F7"/>
    <w:rsid w:val="00854710"/>
    <w:rsid w:val="00854839"/>
    <w:rsid w:val="008635CD"/>
    <w:rsid w:val="00866778"/>
    <w:rsid w:val="008730D5"/>
    <w:rsid w:val="00876531"/>
    <w:rsid w:val="00880E47"/>
    <w:rsid w:val="00882E8E"/>
    <w:rsid w:val="00887795"/>
    <w:rsid w:val="00896F03"/>
    <w:rsid w:val="008A2996"/>
    <w:rsid w:val="008A5CDB"/>
    <w:rsid w:val="008B1D91"/>
    <w:rsid w:val="008C1FDC"/>
    <w:rsid w:val="008C23E7"/>
    <w:rsid w:val="008C3152"/>
    <w:rsid w:val="008C4FF3"/>
    <w:rsid w:val="008D406C"/>
    <w:rsid w:val="008E318D"/>
    <w:rsid w:val="008E68E0"/>
    <w:rsid w:val="008F7D8B"/>
    <w:rsid w:val="009019A1"/>
    <w:rsid w:val="00901CB8"/>
    <w:rsid w:val="00904CC9"/>
    <w:rsid w:val="009061C5"/>
    <w:rsid w:val="00906850"/>
    <w:rsid w:val="00922738"/>
    <w:rsid w:val="00926197"/>
    <w:rsid w:val="00930ABF"/>
    <w:rsid w:val="009317AE"/>
    <w:rsid w:val="00934705"/>
    <w:rsid w:val="00935179"/>
    <w:rsid w:val="00936CF0"/>
    <w:rsid w:val="009451D5"/>
    <w:rsid w:val="00950661"/>
    <w:rsid w:val="00955A8E"/>
    <w:rsid w:val="0097168D"/>
    <w:rsid w:val="00973D6D"/>
    <w:rsid w:val="00976E92"/>
    <w:rsid w:val="009832AC"/>
    <w:rsid w:val="00986016"/>
    <w:rsid w:val="00990976"/>
    <w:rsid w:val="009A28AD"/>
    <w:rsid w:val="009A7A1C"/>
    <w:rsid w:val="009B3772"/>
    <w:rsid w:val="009B6E00"/>
    <w:rsid w:val="009C0E4F"/>
    <w:rsid w:val="009C2D4D"/>
    <w:rsid w:val="009C6E3B"/>
    <w:rsid w:val="009D1E20"/>
    <w:rsid w:val="009D3E58"/>
    <w:rsid w:val="009E047A"/>
    <w:rsid w:val="009E0D83"/>
    <w:rsid w:val="009E2E12"/>
    <w:rsid w:val="009E6EAA"/>
    <w:rsid w:val="00A01E92"/>
    <w:rsid w:val="00A04439"/>
    <w:rsid w:val="00A05C99"/>
    <w:rsid w:val="00A062D6"/>
    <w:rsid w:val="00A0730E"/>
    <w:rsid w:val="00A116E2"/>
    <w:rsid w:val="00A30237"/>
    <w:rsid w:val="00A4166F"/>
    <w:rsid w:val="00A46C95"/>
    <w:rsid w:val="00A62BB2"/>
    <w:rsid w:val="00A62CE2"/>
    <w:rsid w:val="00A67BEA"/>
    <w:rsid w:val="00A70DC6"/>
    <w:rsid w:val="00A7674E"/>
    <w:rsid w:val="00A879AD"/>
    <w:rsid w:val="00A912A3"/>
    <w:rsid w:val="00A94988"/>
    <w:rsid w:val="00A95391"/>
    <w:rsid w:val="00AA0E2E"/>
    <w:rsid w:val="00AB0BF4"/>
    <w:rsid w:val="00AB109A"/>
    <w:rsid w:val="00AB1177"/>
    <w:rsid w:val="00AB134D"/>
    <w:rsid w:val="00AB2B91"/>
    <w:rsid w:val="00AB5287"/>
    <w:rsid w:val="00AC4819"/>
    <w:rsid w:val="00AC5224"/>
    <w:rsid w:val="00AC6DA0"/>
    <w:rsid w:val="00AD5B35"/>
    <w:rsid w:val="00AD6007"/>
    <w:rsid w:val="00AD650B"/>
    <w:rsid w:val="00AD653F"/>
    <w:rsid w:val="00AE0B41"/>
    <w:rsid w:val="00AE6699"/>
    <w:rsid w:val="00AE67DC"/>
    <w:rsid w:val="00AF1558"/>
    <w:rsid w:val="00AF2DAB"/>
    <w:rsid w:val="00AF6283"/>
    <w:rsid w:val="00AF74C6"/>
    <w:rsid w:val="00B0089E"/>
    <w:rsid w:val="00B031AF"/>
    <w:rsid w:val="00B0442A"/>
    <w:rsid w:val="00B12685"/>
    <w:rsid w:val="00B13810"/>
    <w:rsid w:val="00B23921"/>
    <w:rsid w:val="00B26C7F"/>
    <w:rsid w:val="00B31F60"/>
    <w:rsid w:val="00B374AF"/>
    <w:rsid w:val="00B43F8B"/>
    <w:rsid w:val="00B44234"/>
    <w:rsid w:val="00B45114"/>
    <w:rsid w:val="00B526DF"/>
    <w:rsid w:val="00B610FF"/>
    <w:rsid w:val="00B63D9E"/>
    <w:rsid w:val="00B66130"/>
    <w:rsid w:val="00B67005"/>
    <w:rsid w:val="00B77646"/>
    <w:rsid w:val="00B83D91"/>
    <w:rsid w:val="00B8620A"/>
    <w:rsid w:val="00B96032"/>
    <w:rsid w:val="00BA2C8C"/>
    <w:rsid w:val="00BB12B0"/>
    <w:rsid w:val="00BC10C9"/>
    <w:rsid w:val="00BC3439"/>
    <w:rsid w:val="00BC6DDC"/>
    <w:rsid w:val="00BD083C"/>
    <w:rsid w:val="00BD5BC5"/>
    <w:rsid w:val="00BE0C0C"/>
    <w:rsid w:val="00BE7AA4"/>
    <w:rsid w:val="00BF1BBA"/>
    <w:rsid w:val="00BF3494"/>
    <w:rsid w:val="00C00D4B"/>
    <w:rsid w:val="00C03217"/>
    <w:rsid w:val="00C05993"/>
    <w:rsid w:val="00C1071C"/>
    <w:rsid w:val="00C109F6"/>
    <w:rsid w:val="00C34DD5"/>
    <w:rsid w:val="00C53C41"/>
    <w:rsid w:val="00C55B6B"/>
    <w:rsid w:val="00C5A7D7"/>
    <w:rsid w:val="00C60C85"/>
    <w:rsid w:val="00C61639"/>
    <w:rsid w:val="00C66544"/>
    <w:rsid w:val="00C82AD4"/>
    <w:rsid w:val="00C846B4"/>
    <w:rsid w:val="00C8722E"/>
    <w:rsid w:val="00C92E1A"/>
    <w:rsid w:val="00CA2D02"/>
    <w:rsid w:val="00CA5161"/>
    <w:rsid w:val="00CA60F0"/>
    <w:rsid w:val="00CC0A05"/>
    <w:rsid w:val="00CC3E8C"/>
    <w:rsid w:val="00CC6BE5"/>
    <w:rsid w:val="00CD489D"/>
    <w:rsid w:val="00CD4C29"/>
    <w:rsid w:val="00CF0B51"/>
    <w:rsid w:val="00D00BDB"/>
    <w:rsid w:val="00D011D6"/>
    <w:rsid w:val="00D05DD7"/>
    <w:rsid w:val="00D0722C"/>
    <w:rsid w:val="00D109DB"/>
    <w:rsid w:val="00D12DF1"/>
    <w:rsid w:val="00D21C25"/>
    <w:rsid w:val="00D23977"/>
    <w:rsid w:val="00D37A0F"/>
    <w:rsid w:val="00D50E0B"/>
    <w:rsid w:val="00D55A66"/>
    <w:rsid w:val="00D60346"/>
    <w:rsid w:val="00D634E4"/>
    <w:rsid w:val="00D64F86"/>
    <w:rsid w:val="00D7074C"/>
    <w:rsid w:val="00D70D54"/>
    <w:rsid w:val="00D710F1"/>
    <w:rsid w:val="00D764E8"/>
    <w:rsid w:val="00D91DB9"/>
    <w:rsid w:val="00D96AED"/>
    <w:rsid w:val="00DA0E47"/>
    <w:rsid w:val="00DA1BA6"/>
    <w:rsid w:val="00DA20F3"/>
    <w:rsid w:val="00DA32E4"/>
    <w:rsid w:val="00DA6FED"/>
    <w:rsid w:val="00DA7D43"/>
    <w:rsid w:val="00DC08A6"/>
    <w:rsid w:val="00DC1906"/>
    <w:rsid w:val="00DD2233"/>
    <w:rsid w:val="00DE2743"/>
    <w:rsid w:val="00DE6F20"/>
    <w:rsid w:val="00DF2E32"/>
    <w:rsid w:val="00DF496B"/>
    <w:rsid w:val="00DF58CF"/>
    <w:rsid w:val="00E019E1"/>
    <w:rsid w:val="00E0455A"/>
    <w:rsid w:val="00E10FD0"/>
    <w:rsid w:val="00E14436"/>
    <w:rsid w:val="00E25224"/>
    <w:rsid w:val="00E26D11"/>
    <w:rsid w:val="00E27C70"/>
    <w:rsid w:val="00E307B6"/>
    <w:rsid w:val="00E31F33"/>
    <w:rsid w:val="00E44A24"/>
    <w:rsid w:val="00E57470"/>
    <w:rsid w:val="00E60A77"/>
    <w:rsid w:val="00E64A8A"/>
    <w:rsid w:val="00E667C7"/>
    <w:rsid w:val="00E83CFA"/>
    <w:rsid w:val="00E84BC0"/>
    <w:rsid w:val="00E95D31"/>
    <w:rsid w:val="00E96800"/>
    <w:rsid w:val="00EA30EE"/>
    <w:rsid w:val="00EB42F3"/>
    <w:rsid w:val="00EB4F94"/>
    <w:rsid w:val="00EC1891"/>
    <w:rsid w:val="00EC65B9"/>
    <w:rsid w:val="00EC6D56"/>
    <w:rsid w:val="00ED2E6F"/>
    <w:rsid w:val="00ED5897"/>
    <w:rsid w:val="00EE36A8"/>
    <w:rsid w:val="00EE71B4"/>
    <w:rsid w:val="00EF2EA4"/>
    <w:rsid w:val="00EF719A"/>
    <w:rsid w:val="00F000A7"/>
    <w:rsid w:val="00F113EF"/>
    <w:rsid w:val="00F11F2A"/>
    <w:rsid w:val="00F20665"/>
    <w:rsid w:val="00F2349B"/>
    <w:rsid w:val="00F2478F"/>
    <w:rsid w:val="00F26911"/>
    <w:rsid w:val="00F32894"/>
    <w:rsid w:val="00F43601"/>
    <w:rsid w:val="00F5508B"/>
    <w:rsid w:val="00F62330"/>
    <w:rsid w:val="00F6419C"/>
    <w:rsid w:val="00F648D7"/>
    <w:rsid w:val="00F64B6D"/>
    <w:rsid w:val="00F672F1"/>
    <w:rsid w:val="00F67F63"/>
    <w:rsid w:val="00F827B8"/>
    <w:rsid w:val="00F836F2"/>
    <w:rsid w:val="00F8612A"/>
    <w:rsid w:val="00F92139"/>
    <w:rsid w:val="00F93B96"/>
    <w:rsid w:val="00F9449C"/>
    <w:rsid w:val="00FA264D"/>
    <w:rsid w:val="00FC58B3"/>
    <w:rsid w:val="00FD1DBF"/>
    <w:rsid w:val="00FD5D08"/>
    <w:rsid w:val="00FD7692"/>
    <w:rsid w:val="00FE4455"/>
    <w:rsid w:val="0140A5B2"/>
    <w:rsid w:val="020C454E"/>
    <w:rsid w:val="035E2411"/>
    <w:rsid w:val="0383851B"/>
    <w:rsid w:val="041B868A"/>
    <w:rsid w:val="04573179"/>
    <w:rsid w:val="04ACDCF5"/>
    <w:rsid w:val="04DC53B7"/>
    <w:rsid w:val="05BD0019"/>
    <w:rsid w:val="05DEE91D"/>
    <w:rsid w:val="07A492FF"/>
    <w:rsid w:val="08178F8B"/>
    <w:rsid w:val="0892B0DA"/>
    <w:rsid w:val="09784039"/>
    <w:rsid w:val="0B317D6A"/>
    <w:rsid w:val="0ECE2548"/>
    <w:rsid w:val="0F1B7FE1"/>
    <w:rsid w:val="0F33C2E2"/>
    <w:rsid w:val="0F7BC32B"/>
    <w:rsid w:val="1129FE88"/>
    <w:rsid w:val="1223CCB6"/>
    <w:rsid w:val="1249A88D"/>
    <w:rsid w:val="12A2E742"/>
    <w:rsid w:val="12AA6ADB"/>
    <w:rsid w:val="1354FC6E"/>
    <w:rsid w:val="13973113"/>
    <w:rsid w:val="13F743AF"/>
    <w:rsid w:val="142EBC3E"/>
    <w:rsid w:val="145AC8E3"/>
    <w:rsid w:val="149449DA"/>
    <w:rsid w:val="1557E6D6"/>
    <w:rsid w:val="157EC35A"/>
    <w:rsid w:val="16098912"/>
    <w:rsid w:val="168674B0"/>
    <w:rsid w:val="1784244C"/>
    <w:rsid w:val="17876C3F"/>
    <w:rsid w:val="192A1B3B"/>
    <w:rsid w:val="193BA357"/>
    <w:rsid w:val="197DCF31"/>
    <w:rsid w:val="1A98FFEB"/>
    <w:rsid w:val="1BC2556B"/>
    <w:rsid w:val="1BF4136E"/>
    <w:rsid w:val="1BF6DC69"/>
    <w:rsid w:val="1C475E38"/>
    <w:rsid w:val="1C5B1DF4"/>
    <w:rsid w:val="1D917316"/>
    <w:rsid w:val="1DCEB5F1"/>
    <w:rsid w:val="1DDF5AE6"/>
    <w:rsid w:val="1EDA1349"/>
    <w:rsid w:val="1F47DCB3"/>
    <w:rsid w:val="1FE3F346"/>
    <w:rsid w:val="2040CFB3"/>
    <w:rsid w:val="2040FA86"/>
    <w:rsid w:val="21438BDE"/>
    <w:rsid w:val="219F1380"/>
    <w:rsid w:val="21F8BA80"/>
    <w:rsid w:val="235BA348"/>
    <w:rsid w:val="23B6F303"/>
    <w:rsid w:val="23BD6E38"/>
    <w:rsid w:val="23F9C17B"/>
    <w:rsid w:val="2410BB95"/>
    <w:rsid w:val="25065434"/>
    <w:rsid w:val="274784F9"/>
    <w:rsid w:val="2889F04E"/>
    <w:rsid w:val="289967A8"/>
    <w:rsid w:val="28B0C4B4"/>
    <w:rsid w:val="2A80FADA"/>
    <w:rsid w:val="2BD88A68"/>
    <w:rsid w:val="2C21C7DC"/>
    <w:rsid w:val="2CA90571"/>
    <w:rsid w:val="2CD2C570"/>
    <w:rsid w:val="2D429989"/>
    <w:rsid w:val="2D5A29F3"/>
    <w:rsid w:val="2E2239C3"/>
    <w:rsid w:val="2F253325"/>
    <w:rsid w:val="2F5636D5"/>
    <w:rsid w:val="2F844A65"/>
    <w:rsid w:val="2FB50E09"/>
    <w:rsid w:val="30A3A301"/>
    <w:rsid w:val="32567FA8"/>
    <w:rsid w:val="32A84CE9"/>
    <w:rsid w:val="32F578A4"/>
    <w:rsid w:val="33A1457D"/>
    <w:rsid w:val="33BCA328"/>
    <w:rsid w:val="358A6818"/>
    <w:rsid w:val="359BD6E1"/>
    <w:rsid w:val="35CB9B07"/>
    <w:rsid w:val="36230B2D"/>
    <w:rsid w:val="36586C93"/>
    <w:rsid w:val="36876232"/>
    <w:rsid w:val="36A95285"/>
    <w:rsid w:val="3737A742"/>
    <w:rsid w:val="376BE40E"/>
    <w:rsid w:val="381EC89D"/>
    <w:rsid w:val="390AE474"/>
    <w:rsid w:val="390CC79A"/>
    <w:rsid w:val="395DC8B4"/>
    <w:rsid w:val="39D46DFB"/>
    <w:rsid w:val="3A060014"/>
    <w:rsid w:val="3A58C7FB"/>
    <w:rsid w:val="3BB0DD71"/>
    <w:rsid w:val="3C362B82"/>
    <w:rsid w:val="3CA49E88"/>
    <w:rsid w:val="3DA7B214"/>
    <w:rsid w:val="3DF2CE39"/>
    <w:rsid w:val="3E75E35C"/>
    <w:rsid w:val="3EEF2BDC"/>
    <w:rsid w:val="403C178E"/>
    <w:rsid w:val="407F08F4"/>
    <w:rsid w:val="4145040B"/>
    <w:rsid w:val="414F92E2"/>
    <w:rsid w:val="41B36048"/>
    <w:rsid w:val="424C2722"/>
    <w:rsid w:val="434CC3DA"/>
    <w:rsid w:val="449B2F9D"/>
    <w:rsid w:val="44C80CBA"/>
    <w:rsid w:val="451FF5F7"/>
    <w:rsid w:val="452CF68E"/>
    <w:rsid w:val="45F15453"/>
    <w:rsid w:val="46AB5EEE"/>
    <w:rsid w:val="471DF9A6"/>
    <w:rsid w:val="47635CB0"/>
    <w:rsid w:val="47796753"/>
    <w:rsid w:val="481147C9"/>
    <w:rsid w:val="4822E6FF"/>
    <w:rsid w:val="483392FA"/>
    <w:rsid w:val="49EA317E"/>
    <w:rsid w:val="4A044EA9"/>
    <w:rsid w:val="4C456780"/>
    <w:rsid w:val="4C54E001"/>
    <w:rsid w:val="4C9D1177"/>
    <w:rsid w:val="4CB0CD71"/>
    <w:rsid w:val="4D0CBB8C"/>
    <w:rsid w:val="4E4733B9"/>
    <w:rsid w:val="4EDA4E0B"/>
    <w:rsid w:val="4F645EC9"/>
    <w:rsid w:val="4F8F61C7"/>
    <w:rsid w:val="50170A48"/>
    <w:rsid w:val="5019B94B"/>
    <w:rsid w:val="502239DF"/>
    <w:rsid w:val="5052BDF4"/>
    <w:rsid w:val="50A39408"/>
    <w:rsid w:val="50F04988"/>
    <w:rsid w:val="510991BC"/>
    <w:rsid w:val="51283699"/>
    <w:rsid w:val="5219D862"/>
    <w:rsid w:val="5249CA74"/>
    <w:rsid w:val="5257F7D8"/>
    <w:rsid w:val="52B65A45"/>
    <w:rsid w:val="52EF1FCE"/>
    <w:rsid w:val="53A80DB3"/>
    <w:rsid w:val="541A72AD"/>
    <w:rsid w:val="556F1782"/>
    <w:rsid w:val="57737687"/>
    <w:rsid w:val="57821828"/>
    <w:rsid w:val="5799A749"/>
    <w:rsid w:val="57DC9FD2"/>
    <w:rsid w:val="58C5A888"/>
    <w:rsid w:val="59CC7971"/>
    <w:rsid w:val="5B56DBAE"/>
    <w:rsid w:val="5B699E6A"/>
    <w:rsid w:val="5B943FAC"/>
    <w:rsid w:val="5C74A988"/>
    <w:rsid w:val="5C8A5140"/>
    <w:rsid w:val="5C8B185A"/>
    <w:rsid w:val="5CAD1E62"/>
    <w:rsid w:val="5CEE1E5B"/>
    <w:rsid w:val="5DAAD751"/>
    <w:rsid w:val="5DD8914C"/>
    <w:rsid w:val="5E3B003D"/>
    <w:rsid w:val="5E657ACD"/>
    <w:rsid w:val="5E93C0FF"/>
    <w:rsid w:val="5EB1A502"/>
    <w:rsid w:val="5F556C9F"/>
    <w:rsid w:val="603632CD"/>
    <w:rsid w:val="614F84E1"/>
    <w:rsid w:val="639DB6B3"/>
    <w:rsid w:val="64187351"/>
    <w:rsid w:val="6420A29A"/>
    <w:rsid w:val="65551C83"/>
    <w:rsid w:val="661F2F82"/>
    <w:rsid w:val="66363A03"/>
    <w:rsid w:val="6671EE2E"/>
    <w:rsid w:val="67501413"/>
    <w:rsid w:val="67830F84"/>
    <w:rsid w:val="6807931A"/>
    <w:rsid w:val="68148437"/>
    <w:rsid w:val="6A302E3D"/>
    <w:rsid w:val="6AFADC53"/>
    <w:rsid w:val="6CF2F4E7"/>
    <w:rsid w:val="6D138570"/>
    <w:rsid w:val="6D1A4626"/>
    <w:rsid w:val="6D233BFD"/>
    <w:rsid w:val="6D30B429"/>
    <w:rsid w:val="6DE3CBE7"/>
    <w:rsid w:val="6EB246C3"/>
    <w:rsid w:val="700BAB0D"/>
    <w:rsid w:val="707B7CCA"/>
    <w:rsid w:val="718E9362"/>
    <w:rsid w:val="720BDF1B"/>
    <w:rsid w:val="7342C1AE"/>
    <w:rsid w:val="734985D6"/>
    <w:rsid w:val="73EC0284"/>
    <w:rsid w:val="7451E8AD"/>
    <w:rsid w:val="749E0935"/>
    <w:rsid w:val="74CF8A39"/>
    <w:rsid w:val="752113D3"/>
    <w:rsid w:val="754E37B6"/>
    <w:rsid w:val="75B281C7"/>
    <w:rsid w:val="76221E13"/>
    <w:rsid w:val="776E2563"/>
    <w:rsid w:val="785A5F77"/>
    <w:rsid w:val="788A58E8"/>
    <w:rsid w:val="79620E94"/>
    <w:rsid w:val="7974714D"/>
    <w:rsid w:val="798A960D"/>
    <w:rsid w:val="7A1BD8CD"/>
    <w:rsid w:val="7A571805"/>
    <w:rsid w:val="7AABA9CA"/>
    <w:rsid w:val="7AD78D21"/>
    <w:rsid w:val="7B3E5E8D"/>
    <w:rsid w:val="7B41F708"/>
    <w:rsid w:val="7BF37427"/>
    <w:rsid w:val="7CA281F6"/>
    <w:rsid w:val="7CFC2ADA"/>
    <w:rsid w:val="7D4E1827"/>
    <w:rsid w:val="7D69CFD1"/>
    <w:rsid w:val="7DDD66E7"/>
    <w:rsid w:val="7F6C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8199"/>
  <w15:chartTrackingRefBased/>
  <w15:docId w15:val="{5D8F0387-B976-7B44-ADE5-BA5CB985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F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0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08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550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5D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6A25D9"/>
    <w:rPr>
      <w:rFonts w:eastAsiaTheme="minorEastAsia"/>
      <w:kern w:val="0"/>
      <w:sz w:val="22"/>
      <w:szCs w:val="22"/>
      <w:lang w:eastAsia="zh-CN"/>
      <w14:ligatures w14:val="none"/>
    </w:rPr>
  </w:style>
  <w:style w:type="character" w:styleId="Hyperlink">
    <w:name w:val="Hyperlink"/>
    <w:basedOn w:val="DefaultParagraphFont"/>
    <w:uiPriority w:val="99"/>
    <w:unhideWhenUsed/>
    <w:rsid w:val="00D91DB9"/>
    <w:rPr>
      <w:color w:val="0563C1" w:themeColor="hyperlink"/>
      <w:u w:val="single"/>
    </w:rPr>
  </w:style>
  <w:style w:type="character" w:styleId="UnresolvedMention">
    <w:name w:val="Unresolved Mention"/>
    <w:basedOn w:val="DefaultParagraphFont"/>
    <w:uiPriority w:val="99"/>
    <w:semiHidden/>
    <w:unhideWhenUsed/>
    <w:rsid w:val="00D91DB9"/>
    <w:rPr>
      <w:color w:val="605E5C"/>
      <w:shd w:val="clear" w:color="auto" w:fill="E1DFDD"/>
    </w:rPr>
  </w:style>
  <w:style w:type="paragraph" w:styleId="ListParagraph">
    <w:name w:val="List Paragraph"/>
    <w:basedOn w:val="Normal"/>
    <w:uiPriority w:val="34"/>
    <w:qFormat/>
    <w:rsid w:val="004457CD"/>
    <w:pPr>
      <w:ind w:left="720"/>
      <w:contextualSpacing/>
    </w:pPr>
  </w:style>
  <w:style w:type="character" w:styleId="FollowedHyperlink">
    <w:name w:val="FollowedHyperlink"/>
    <w:basedOn w:val="DefaultParagraphFont"/>
    <w:uiPriority w:val="99"/>
    <w:semiHidden/>
    <w:unhideWhenUsed/>
    <w:rsid w:val="00922738"/>
    <w:rPr>
      <w:color w:val="954F72" w:themeColor="followedHyperlink"/>
      <w:u w:val="single"/>
    </w:rPr>
  </w:style>
  <w:style w:type="paragraph" w:customStyle="1" w:styleId="c-bibliographic-informationcitation">
    <w:name w:val="c-bibliographic-information__citation"/>
    <w:basedOn w:val="Normal"/>
    <w:rsid w:val="005E478F"/>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F836F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11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1F2A"/>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F11F2A"/>
    <w:pPr>
      <w:spacing w:before="120" w:after="120"/>
    </w:pPr>
    <w:rPr>
      <w:rFonts w:cstheme="minorHAnsi"/>
      <w:b/>
      <w:bCs/>
      <w:caps/>
      <w:sz w:val="20"/>
      <w:szCs w:val="20"/>
    </w:rPr>
  </w:style>
  <w:style w:type="paragraph" w:styleId="TOC2">
    <w:name w:val="toc 2"/>
    <w:basedOn w:val="Normal"/>
    <w:next w:val="Normal"/>
    <w:autoRedefine/>
    <w:uiPriority w:val="39"/>
    <w:unhideWhenUsed/>
    <w:rsid w:val="00F11F2A"/>
    <w:pPr>
      <w:ind w:left="240"/>
    </w:pPr>
    <w:rPr>
      <w:rFonts w:cstheme="minorHAnsi"/>
      <w:smallCaps/>
      <w:sz w:val="20"/>
      <w:szCs w:val="20"/>
    </w:rPr>
  </w:style>
  <w:style w:type="paragraph" w:styleId="TOC3">
    <w:name w:val="toc 3"/>
    <w:basedOn w:val="Normal"/>
    <w:next w:val="Normal"/>
    <w:autoRedefine/>
    <w:uiPriority w:val="39"/>
    <w:semiHidden/>
    <w:unhideWhenUsed/>
    <w:rsid w:val="00F11F2A"/>
    <w:pPr>
      <w:ind w:left="480"/>
    </w:pPr>
    <w:rPr>
      <w:rFonts w:cstheme="minorHAnsi"/>
      <w:i/>
      <w:iCs/>
      <w:sz w:val="20"/>
      <w:szCs w:val="20"/>
    </w:rPr>
  </w:style>
  <w:style w:type="paragraph" w:styleId="TOC4">
    <w:name w:val="toc 4"/>
    <w:basedOn w:val="Normal"/>
    <w:next w:val="Normal"/>
    <w:autoRedefine/>
    <w:uiPriority w:val="39"/>
    <w:semiHidden/>
    <w:unhideWhenUsed/>
    <w:rsid w:val="00F11F2A"/>
    <w:pPr>
      <w:ind w:left="720"/>
    </w:pPr>
    <w:rPr>
      <w:rFonts w:cstheme="minorHAnsi"/>
      <w:sz w:val="18"/>
      <w:szCs w:val="18"/>
    </w:rPr>
  </w:style>
  <w:style w:type="paragraph" w:styleId="TOC5">
    <w:name w:val="toc 5"/>
    <w:basedOn w:val="Normal"/>
    <w:next w:val="Normal"/>
    <w:autoRedefine/>
    <w:uiPriority w:val="39"/>
    <w:semiHidden/>
    <w:unhideWhenUsed/>
    <w:rsid w:val="00F11F2A"/>
    <w:pPr>
      <w:ind w:left="960"/>
    </w:pPr>
    <w:rPr>
      <w:rFonts w:cstheme="minorHAnsi"/>
      <w:sz w:val="18"/>
      <w:szCs w:val="18"/>
    </w:rPr>
  </w:style>
  <w:style w:type="paragraph" w:styleId="TOC6">
    <w:name w:val="toc 6"/>
    <w:basedOn w:val="Normal"/>
    <w:next w:val="Normal"/>
    <w:autoRedefine/>
    <w:uiPriority w:val="39"/>
    <w:semiHidden/>
    <w:unhideWhenUsed/>
    <w:rsid w:val="00F11F2A"/>
    <w:pPr>
      <w:ind w:left="1200"/>
    </w:pPr>
    <w:rPr>
      <w:rFonts w:cstheme="minorHAnsi"/>
      <w:sz w:val="18"/>
      <w:szCs w:val="18"/>
    </w:rPr>
  </w:style>
  <w:style w:type="paragraph" w:styleId="TOC7">
    <w:name w:val="toc 7"/>
    <w:basedOn w:val="Normal"/>
    <w:next w:val="Normal"/>
    <w:autoRedefine/>
    <w:uiPriority w:val="39"/>
    <w:semiHidden/>
    <w:unhideWhenUsed/>
    <w:rsid w:val="00F11F2A"/>
    <w:pPr>
      <w:ind w:left="1440"/>
    </w:pPr>
    <w:rPr>
      <w:rFonts w:cstheme="minorHAnsi"/>
      <w:sz w:val="18"/>
      <w:szCs w:val="18"/>
    </w:rPr>
  </w:style>
  <w:style w:type="paragraph" w:styleId="TOC8">
    <w:name w:val="toc 8"/>
    <w:basedOn w:val="Normal"/>
    <w:next w:val="Normal"/>
    <w:autoRedefine/>
    <w:uiPriority w:val="39"/>
    <w:semiHidden/>
    <w:unhideWhenUsed/>
    <w:rsid w:val="00F11F2A"/>
    <w:pPr>
      <w:ind w:left="1680"/>
    </w:pPr>
    <w:rPr>
      <w:rFonts w:cstheme="minorHAnsi"/>
      <w:sz w:val="18"/>
      <w:szCs w:val="18"/>
    </w:rPr>
  </w:style>
  <w:style w:type="paragraph" w:styleId="TOC9">
    <w:name w:val="toc 9"/>
    <w:basedOn w:val="Normal"/>
    <w:next w:val="Normal"/>
    <w:autoRedefine/>
    <w:uiPriority w:val="39"/>
    <w:semiHidden/>
    <w:unhideWhenUsed/>
    <w:rsid w:val="00F11F2A"/>
    <w:pPr>
      <w:ind w:left="1920"/>
    </w:pPr>
    <w:rPr>
      <w:rFonts w:cstheme="minorHAnsi"/>
      <w:sz w:val="18"/>
      <w:szCs w:val="18"/>
    </w:rPr>
  </w:style>
  <w:style w:type="character" w:customStyle="1" w:styleId="Heading2Char">
    <w:name w:val="Heading 2 Char"/>
    <w:basedOn w:val="DefaultParagraphFont"/>
    <w:link w:val="Heading2"/>
    <w:uiPriority w:val="9"/>
    <w:rsid w:val="00F550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508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5508B"/>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550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0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832AC"/>
    <w:pPr>
      <w:tabs>
        <w:tab w:val="center" w:pos="4680"/>
        <w:tab w:val="right" w:pos="9360"/>
      </w:tabs>
    </w:pPr>
  </w:style>
  <w:style w:type="character" w:customStyle="1" w:styleId="HeaderChar">
    <w:name w:val="Header Char"/>
    <w:basedOn w:val="DefaultParagraphFont"/>
    <w:link w:val="Header"/>
    <w:uiPriority w:val="99"/>
    <w:rsid w:val="009832AC"/>
  </w:style>
  <w:style w:type="paragraph" w:styleId="Footer">
    <w:name w:val="footer"/>
    <w:basedOn w:val="Normal"/>
    <w:link w:val="FooterChar"/>
    <w:uiPriority w:val="99"/>
    <w:unhideWhenUsed/>
    <w:rsid w:val="009832AC"/>
    <w:pPr>
      <w:tabs>
        <w:tab w:val="center" w:pos="4680"/>
        <w:tab w:val="right" w:pos="9360"/>
      </w:tabs>
    </w:pPr>
  </w:style>
  <w:style w:type="character" w:customStyle="1" w:styleId="FooterChar">
    <w:name w:val="Footer Char"/>
    <w:basedOn w:val="DefaultParagraphFont"/>
    <w:link w:val="Footer"/>
    <w:uiPriority w:val="99"/>
    <w:rsid w:val="009832AC"/>
  </w:style>
  <w:style w:type="paragraph" w:styleId="Bibliography">
    <w:name w:val="Bibliography"/>
    <w:basedOn w:val="Normal"/>
    <w:next w:val="Normal"/>
    <w:uiPriority w:val="37"/>
    <w:unhideWhenUsed/>
    <w:rsid w:val="00AA0E2E"/>
  </w:style>
  <w:style w:type="table" w:styleId="TableGrid">
    <w:name w:val="Table Grid"/>
    <w:basedOn w:val="TableNormal"/>
    <w:uiPriority w:val="59"/>
    <w:rsid w:val="005B759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5B7590"/>
    <w:rPr>
      <w:sz w:val="20"/>
      <w:szCs w:val="20"/>
    </w:rPr>
  </w:style>
  <w:style w:type="character" w:customStyle="1" w:styleId="CommentTextChar">
    <w:name w:val="Comment Text Char"/>
    <w:basedOn w:val="DefaultParagraphFont"/>
    <w:link w:val="CommentText"/>
    <w:uiPriority w:val="99"/>
    <w:semiHidden/>
    <w:rsid w:val="005B7590"/>
    <w:rPr>
      <w:sz w:val="20"/>
      <w:szCs w:val="20"/>
    </w:rPr>
  </w:style>
  <w:style w:type="character" w:styleId="CommentReference">
    <w:name w:val="annotation reference"/>
    <w:basedOn w:val="DefaultParagraphFont"/>
    <w:uiPriority w:val="99"/>
    <w:semiHidden/>
    <w:unhideWhenUsed/>
    <w:rsid w:val="005B759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01">
      <w:bodyDiv w:val="1"/>
      <w:marLeft w:val="0"/>
      <w:marRight w:val="0"/>
      <w:marTop w:val="0"/>
      <w:marBottom w:val="0"/>
      <w:divBdr>
        <w:top w:val="none" w:sz="0" w:space="0" w:color="auto"/>
        <w:left w:val="none" w:sz="0" w:space="0" w:color="auto"/>
        <w:bottom w:val="none" w:sz="0" w:space="0" w:color="auto"/>
        <w:right w:val="none" w:sz="0" w:space="0" w:color="auto"/>
      </w:divBdr>
    </w:div>
    <w:div w:id="117188343">
      <w:bodyDiv w:val="1"/>
      <w:marLeft w:val="0"/>
      <w:marRight w:val="0"/>
      <w:marTop w:val="0"/>
      <w:marBottom w:val="0"/>
      <w:divBdr>
        <w:top w:val="none" w:sz="0" w:space="0" w:color="auto"/>
        <w:left w:val="none" w:sz="0" w:space="0" w:color="auto"/>
        <w:bottom w:val="none" w:sz="0" w:space="0" w:color="auto"/>
        <w:right w:val="none" w:sz="0" w:space="0" w:color="auto"/>
      </w:divBdr>
    </w:div>
    <w:div w:id="275066284">
      <w:bodyDiv w:val="1"/>
      <w:marLeft w:val="0"/>
      <w:marRight w:val="0"/>
      <w:marTop w:val="0"/>
      <w:marBottom w:val="0"/>
      <w:divBdr>
        <w:top w:val="none" w:sz="0" w:space="0" w:color="auto"/>
        <w:left w:val="none" w:sz="0" w:space="0" w:color="auto"/>
        <w:bottom w:val="none" w:sz="0" w:space="0" w:color="auto"/>
        <w:right w:val="none" w:sz="0" w:space="0" w:color="auto"/>
      </w:divBdr>
    </w:div>
    <w:div w:id="406659794">
      <w:bodyDiv w:val="1"/>
      <w:marLeft w:val="0"/>
      <w:marRight w:val="0"/>
      <w:marTop w:val="0"/>
      <w:marBottom w:val="0"/>
      <w:divBdr>
        <w:top w:val="none" w:sz="0" w:space="0" w:color="auto"/>
        <w:left w:val="none" w:sz="0" w:space="0" w:color="auto"/>
        <w:bottom w:val="none" w:sz="0" w:space="0" w:color="auto"/>
        <w:right w:val="none" w:sz="0" w:space="0" w:color="auto"/>
      </w:divBdr>
    </w:div>
    <w:div w:id="551498285">
      <w:bodyDiv w:val="1"/>
      <w:marLeft w:val="0"/>
      <w:marRight w:val="0"/>
      <w:marTop w:val="0"/>
      <w:marBottom w:val="0"/>
      <w:divBdr>
        <w:top w:val="none" w:sz="0" w:space="0" w:color="auto"/>
        <w:left w:val="none" w:sz="0" w:space="0" w:color="auto"/>
        <w:bottom w:val="none" w:sz="0" w:space="0" w:color="auto"/>
        <w:right w:val="none" w:sz="0" w:space="0" w:color="auto"/>
      </w:divBdr>
    </w:div>
    <w:div w:id="595477298">
      <w:bodyDiv w:val="1"/>
      <w:marLeft w:val="0"/>
      <w:marRight w:val="0"/>
      <w:marTop w:val="0"/>
      <w:marBottom w:val="0"/>
      <w:divBdr>
        <w:top w:val="none" w:sz="0" w:space="0" w:color="auto"/>
        <w:left w:val="none" w:sz="0" w:space="0" w:color="auto"/>
        <w:bottom w:val="none" w:sz="0" w:space="0" w:color="auto"/>
        <w:right w:val="none" w:sz="0" w:space="0" w:color="auto"/>
      </w:divBdr>
    </w:div>
    <w:div w:id="678697879">
      <w:bodyDiv w:val="1"/>
      <w:marLeft w:val="0"/>
      <w:marRight w:val="0"/>
      <w:marTop w:val="0"/>
      <w:marBottom w:val="0"/>
      <w:divBdr>
        <w:top w:val="none" w:sz="0" w:space="0" w:color="auto"/>
        <w:left w:val="none" w:sz="0" w:space="0" w:color="auto"/>
        <w:bottom w:val="none" w:sz="0" w:space="0" w:color="auto"/>
        <w:right w:val="none" w:sz="0" w:space="0" w:color="auto"/>
      </w:divBdr>
    </w:div>
    <w:div w:id="1279097206">
      <w:bodyDiv w:val="1"/>
      <w:marLeft w:val="0"/>
      <w:marRight w:val="0"/>
      <w:marTop w:val="0"/>
      <w:marBottom w:val="0"/>
      <w:divBdr>
        <w:top w:val="none" w:sz="0" w:space="0" w:color="auto"/>
        <w:left w:val="none" w:sz="0" w:space="0" w:color="auto"/>
        <w:bottom w:val="none" w:sz="0" w:space="0" w:color="auto"/>
        <w:right w:val="none" w:sz="0" w:space="0" w:color="auto"/>
      </w:divBdr>
    </w:div>
    <w:div w:id="1343437006">
      <w:bodyDiv w:val="1"/>
      <w:marLeft w:val="0"/>
      <w:marRight w:val="0"/>
      <w:marTop w:val="0"/>
      <w:marBottom w:val="0"/>
      <w:divBdr>
        <w:top w:val="none" w:sz="0" w:space="0" w:color="auto"/>
        <w:left w:val="none" w:sz="0" w:space="0" w:color="auto"/>
        <w:bottom w:val="none" w:sz="0" w:space="0" w:color="auto"/>
        <w:right w:val="none" w:sz="0" w:space="0" w:color="auto"/>
      </w:divBdr>
    </w:div>
    <w:div w:id="1355688573">
      <w:bodyDiv w:val="1"/>
      <w:marLeft w:val="0"/>
      <w:marRight w:val="0"/>
      <w:marTop w:val="0"/>
      <w:marBottom w:val="0"/>
      <w:divBdr>
        <w:top w:val="none" w:sz="0" w:space="0" w:color="auto"/>
        <w:left w:val="none" w:sz="0" w:space="0" w:color="auto"/>
        <w:bottom w:val="none" w:sz="0" w:space="0" w:color="auto"/>
        <w:right w:val="none" w:sz="0" w:space="0" w:color="auto"/>
      </w:divBdr>
    </w:div>
    <w:div w:id="1507747127">
      <w:bodyDiv w:val="1"/>
      <w:marLeft w:val="0"/>
      <w:marRight w:val="0"/>
      <w:marTop w:val="0"/>
      <w:marBottom w:val="0"/>
      <w:divBdr>
        <w:top w:val="none" w:sz="0" w:space="0" w:color="auto"/>
        <w:left w:val="none" w:sz="0" w:space="0" w:color="auto"/>
        <w:bottom w:val="none" w:sz="0" w:space="0" w:color="auto"/>
        <w:right w:val="none" w:sz="0" w:space="0" w:color="auto"/>
      </w:divBdr>
    </w:div>
    <w:div w:id="1548447131">
      <w:bodyDiv w:val="1"/>
      <w:marLeft w:val="0"/>
      <w:marRight w:val="0"/>
      <w:marTop w:val="0"/>
      <w:marBottom w:val="0"/>
      <w:divBdr>
        <w:top w:val="none" w:sz="0" w:space="0" w:color="auto"/>
        <w:left w:val="none" w:sz="0" w:space="0" w:color="auto"/>
        <w:bottom w:val="none" w:sz="0" w:space="0" w:color="auto"/>
        <w:right w:val="none" w:sz="0" w:space="0" w:color="auto"/>
      </w:divBdr>
    </w:div>
    <w:div w:id="1578200330">
      <w:bodyDiv w:val="1"/>
      <w:marLeft w:val="0"/>
      <w:marRight w:val="0"/>
      <w:marTop w:val="0"/>
      <w:marBottom w:val="0"/>
      <w:divBdr>
        <w:top w:val="none" w:sz="0" w:space="0" w:color="auto"/>
        <w:left w:val="none" w:sz="0" w:space="0" w:color="auto"/>
        <w:bottom w:val="none" w:sz="0" w:space="0" w:color="auto"/>
        <w:right w:val="none" w:sz="0" w:space="0" w:color="auto"/>
      </w:divBdr>
    </w:div>
    <w:div w:id="1658342883">
      <w:bodyDiv w:val="1"/>
      <w:marLeft w:val="0"/>
      <w:marRight w:val="0"/>
      <w:marTop w:val="0"/>
      <w:marBottom w:val="0"/>
      <w:divBdr>
        <w:top w:val="none" w:sz="0" w:space="0" w:color="auto"/>
        <w:left w:val="none" w:sz="0" w:space="0" w:color="auto"/>
        <w:bottom w:val="none" w:sz="0" w:space="0" w:color="auto"/>
        <w:right w:val="none" w:sz="0" w:space="0" w:color="auto"/>
      </w:divBdr>
    </w:div>
    <w:div w:id="1799179528">
      <w:bodyDiv w:val="1"/>
      <w:marLeft w:val="0"/>
      <w:marRight w:val="0"/>
      <w:marTop w:val="0"/>
      <w:marBottom w:val="0"/>
      <w:divBdr>
        <w:top w:val="none" w:sz="0" w:space="0" w:color="auto"/>
        <w:left w:val="none" w:sz="0" w:space="0" w:color="auto"/>
        <w:bottom w:val="none" w:sz="0" w:space="0" w:color="auto"/>
        <w:right w:val="none" w:sz="0" w:space="0" w:color="auto"/>
      </w:divBdr>
    </w:div>
    <w:div w:id="1812019246">
      <w:bodyDiv w:val="1"/>
      <w:marLeft w:val="0"/>
      <w:marRight w:val="0"/>
      <w:marTop w:val="0"/>
      <w:marBottom w:val="0"/>
      <w:divBdr>
        <w:top w:val="none" w:sz="0" w:space="0" w:color="auto"/>
        <w:left w:val="none" w:sz="0" w:space="0" w:color="auto"/>
        <w:bottom w:val="none" w:sz="0" w:space="0" w:color="auto"/>
        <w:right w:val="none" w:sz="0" w:space="0" w:color="auto"/>
      </w:divBdr>
    </w:div>
    <w:div w:id="213078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pubmed.ncbi.nlm.nih.gov/24926665/" TargetMode="External"/><Relationship Id="rId26" Type="http://schemas.openxmlformats.org/officeDocument/2006/relationships/hyperlink" Target="https://github.com/Obstghost/bioinfo_final_project/blob/main/sample_info.csv" TargetMode="External"/><Relationship Id="rId39" Type="http://schemas.openxmlformats.org/officeDocument/2006/relationships/image" Target="media/image12.png"/><Relationship Id="rId21" Type="http://schemas.openxmlformats.org/officeDocument/2006/relationships/hyperlink" Target="https://bioconductor.org/packages/release/data/experiment/html/airway.html" TargetMode="External"/><Relationship Id="rId34" Type="http://schemas.openxmlformats.org/officeDocument/2006/relationships/image" Target="media/image7.png"/><Relationship Id="rId42" Type="http://schemas.openxmlformats.org/officeDocument/2006/relationships/image" Target="media/image15.png"/><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ubmed.ncbi.nlm.nih.gov/24926665/" TargetMode="External"/><Relationship Id="rId29" Type="http://schemas.openxmlformats.org/officeDocument/2006/relationships/hyperlink" Target="https://bioconductor.org/packages/release/bioc/html/DESeq2.html" TargetMode="External"/><Relationship Id="rId11" Type="http://schemas.microsoft.com/office/2011/relationships/commentsExtended" Target="commentsExtended.xml"/><Relationship Id="rId24" Type="http://schemas.openxmlformats.org/officeDocument/2006/relationships/hyperlink" Target="https://github.com/Obstghost/bioinfo_final_project"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ioconductor.org/packages/release/data/experiment/vignettes/airway/inst/doc/airway.html" TargetMode="External"/><Relationship Id="rId23" Type="http://schemas.openxmlformats.org/officeDocument/2006/relationships/hyperlink" Target="https://pluto.bio/blog/deseq2-an-overview-of-popular-rna-seq-analysis-package" TargetMode="External"/><Relationship Id="rId28" Type="http://schemas.openxmlformats.org/officeDocument/2006/relationships/image" Target="media/image2.png"/><Relationship Id="rId36" Type="http://schemas.openxmlformats.org/officeDocument/2006/relationships/image" Target="media/image9.png"/><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pubmed.ncbi.nlm.nih.gov/24926665/" TargetMode="External"/><Relationship Id="rId31" Type="http://schemas.openxmlformats.org/officeDocument/2006/relationships/image" Target="media/image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nqlMEr6cdWw" TargetMode="External"/><Relationship Id="rId14" Type="http://schemas.openxmlformats.org/officeDocument/2006/relationships/hyperlink" Target="https://bioconductor.org/packages/release/bioc/vignettes/DESeq2/inst/doc/DESeq2.html" TargetMode="External"/><Relationship Id="rId22" Type="http://schemas.openxmlformats.org/officeDocument/2006/relationships/hyperlink" Target="https://github.com/Obstghost/bioinfo_final_project" TargetMode="Externa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yperlink" Target="https://www.rdocumentation.org/packages/DESeq2/versions/1.12.3/topics/plotPCA" TargetMode="External"/><Relationship Id="rId48" Type="http://schemas.openxmlformats.org/officeDocument/2006/relationships/glossaryDocument" Target="glossary/document.xml"/><Relationship Id="rId8" Type="http://schemas.openxmlformats.org/officeDocument/2006/relationships/hyperlink" Target="https://github.com/Obstghost/bioinfo_final_project"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www.ncbi.nlm.nih.gov/geo/query/acc.cgi?acc=GSE52778" TargetMode="External"/><Relationship Id="rId25" Type="http://schemas.openxmlformats.org/officeDocument/2006/relationships/hyperlink" Target="https://github.com/Obstghost/bioinfo_final_project/blob/main/counts_data.csv"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fontTable" Target="fontTable.xml"/><Relationship Id="rId20" Type="http://schemas.openxmlformats.org/officeDocument/2006/relationships/hyperlink" Target="https://www.ncbi.nlm.nih.gov/geo/query/acc.cgi?acc=GSE52778"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E8E3376D0B1B4F902790CEF897F980"/>
        <w:category>
          <w:name w:val="General"/>
          <w:gallery w:val="placeholder"/>
        </w:category>
        <w:types>
          <w:type w:val="bbPlcHdr"/>
        </w:types>
        <w:behaviors>
          <w:behavior w:val="content"/>
        </w:behaviors>
        <w:guid w:val="{2DF1916F-CA0D-F441-A995-0BAAC2A6F65A}"/>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C6"/>
    <w:rsid w:val="00E0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Lov14</b:Tag>
    <b:SourceType>JournalArticle</b:SourceType>
    <b:Guid>{FCD4E1EE-7A1E-D940-A71B-29600711AF14}</b:Guid>
    <b:Title>Moderated estimation of fold change and dispersion for RNA-seq data with DESeq2</b:Title>
    <b:Year>2014</b:Year>
    <b:Author>
      <b:Author>
        <b:NameList>
          <b:Person>
            <b:Last>Love</b:Last>
            <b:First>M.I.,</b:First>
            <b:Middle>Huber, W. &amp; Anders, S.</b:Middle>
          </b:Person>
        </b:NameList>
      </b:Author>
    </b:Author>
    <b:JournalName>Genome Biology</b:JournalName>
    <b:RefOrder>2</b:RefOrder>
  </b:Source>
  <b:Source>
    <b:Tag>Mic23</b:Tag>
    <b:SourceType>InternetSite</b:SourceType>
    <b:Guid>{DA881F85-6D5E-B140-B023-95E4FB0EA572}</b:Guid>
    <b:Title>Analyzing RNA-seq data with DESeq2</b:Title>
    <b:Year>2023</b:Year>
    <b:Author>
      <b:Author>
        <b:NameList>
          <b:Person>
            <b:Last>Michael I. Love</b:Last>
            <b:First>Simon</b:First>
            <b:Middle>Anders, and Wolfgang Huber</b:Middle>
          </b:Person>
        </b:NameList>
      </b:Author>
    </b:Author>
    <b:InternetSiteTitle>bioconductor</b:InternetSiteTitle>
    <b:URL>https://bioconductor.org/packages/release/bioc/vignettes/DESeq2/inst/doc/DESeq2.html#the-deseq2-model</b:URL>
    <b:Month>10</b:Month>
    <b:Day>24</b:Day>
    <b:RefOrder>3</b:RefOrder>
  </b:Source>
  <b:Source>
    <b:Tag>Him14</b:Tag>
    <b:SourceType>JournalArticle</b:SourceType>
    <b:Guid>{27D4D567-7746-4A43-A275-BC7875CF61EE}</b:Guid>
    <b:Title>RNA-Seq transcriptome profiling identifies CRISPLD2 as a glucocorticoid responsive gene that modulates cytokine function in airway smooth muscle cells</b:Title>
    <b:Year>2014</b:Year>
    <b:Author>
      <b:Author>
        <b:NameList>
          <b:Person>
            <b:Last>Himes BE</b:Last>
            <b:First>Jiang</b:First>
            <b:Middle>X, Wagner P, Hu R, Wang Q, Klanderman B, Whitaker RM, Duan Q, Lasky-Su J, Nikolos C, Jester W, Johnson M, Panettieri RA Jr, Tantisira KG, Weiss ST, Lu Q</b:Middle>
          </b:Person>
        </b:NameList>
      </b:Author>
    </b:Author>
    <b:JournalName>PLOS ONE</b:JournalName>
    <b:RefOrder>1</b:RefOrder>
  </b:Source>
  <b:Source>
    <b:Tag>Dat</b:Tag>
    <b:SourceType>InternetSite</b:SourceType>
    <b:Guid>{C102057A-175B-FE4C-85F4-9D5AD345DC00}</b:Guid>
    <b:Author>
      <b:Author>
        <b:NameList>
          <b:Person>
            <b:Last>Camp</b:Last>
            <b:First>Data</b:First>
          </b:Person>
        </b:NameList>
      </b:Author>
    </b:Author>
    <b:InternetSiteTitle>Rdocumentation</b:InternetSiteTitle>
    <b:URL>https://www.rdocumentation.org/packages/DESeq2/versions/1.12.3/topics/plotPCA</b:URL>
    <b:RefOrder>4</b:RefOrder>
  </b:Source>
</b:Sources>
</file>

<file path=customXml/itemProps1.xml><?xml version="1.0" encoding="utf-8"?>
<ds:datastoreItem xmlns:ds="http://schemas.openxmlformats.org/officeDocument/2006/customXml" ds:itemID="{34703389-553B-4048-A4B9-744E24B13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Links>
    <vt:vector size="180" baseType="variant">
      <vt:variant>
        <vt:i4>1572887</vt:i4>
      </vt:variant>
      <vt:variant>
        <vt:i4>144</vt:i4>
      </vt:variant>
      <vt:variant>
        <vt:i4>0</vt:i4>
      </vt:variant>
      <vt:variant>
        <vt:i4>5</vt:i4>
      </vt:variant>
      <vt:variant>
        <vt:lpwstr>https://www.rdocumentation.org/packages/DESeq2/versions/1.12.3/topics/plotPCA</vt:lpwstr>
      </vt:variant>
      <vt:variant>
        <vt:lpwstr/>
      </vt:variant>
      <vt:variant>
        <vt:i4>8192059</vt:i4>
      </vt:variant>
      <vt:variant>
        <vt:i4>141</vt:i4>
      </vt:variant>
      <vt:variant>
        <vt:i4>0</vt:i4>
      </vt:variant>
      <vt:variant>
        <vt:i4>5</vt:i4>
      </vt:variant>
      <vt:variant>
        <vt:lpwstr>https://bioconductor.org/packages/release/bioc/html/DESeq2.html</vt:lpwstr>
      </vt:variant>
      <vt:variant>
        <vt:lpwstr/>
      </vt:variant>
      <vt:variant>
        <vt:i4>7209043</vt:i4>
      </vt:variant>
      <vt:variant>
        <vt:i4>138</vt:i4>
      </vt:variant>
      <vt:variant>
        <vt:i4>0</vt:i4>
      </vt:variant>
      <vt:variant>
        <vt:i4>5</vt:i4>
      </vt:variant>
      <vt:variant>
        <vt:lpwstr>https://github.com/Obstghost/bioinfo_final_project/blob/main/sample_info.csv</vt:lpwstr>
      </vt:variant>
      <vt:variant>
        <vt:lpwstr/>
      </vt:variant>
      <vt:variant>
        <vt:i4>8323146</vt:i4>
      </vt:variant>
      <vt:variant>
        <vt:i4>135</vt:i4>
      </vt:variant>
      <vt:variant>
        <vt:i4>0</vt:i4>
      </vt:variant>
      <vt:variant>
        <vt:i4>5</vt:i4>
      </vt:variant>
      <vt:variant>
        <vt:lpwstr>https://github.com/Obstghost/bioinfo_final_project/blob/main/counts_data.csv</vt:lpwstr>
      </vt:variant>
      <vt:variant>
        <vt:lpwstr/>
      </vt:variant>
      <vt:variant>
        <vt:i4>7995519</vt:i4>
      </vt:variant>
      <vt:variant>
        <vt:i4>132</vt:i4>
      </vt:variant>
      <vt:variant>
        <vt:i4>0</vt:i4>
      </vt:variant>
      <vt:variant>
        <vt:i4>5</vt:i4>
      </vt:variant>
      <vt:variant>
        <vt:lpwstr>https://github.com/Obstghost/bioinfo_final_project</vt:lpwstr>
      </vt:variant>
      <vt:variant>
        <vt:lpwstr/>
      </vt:variant>
      <vt:variant>
        <vt:i4>7995519</vt:i4>
      </vt:variant>
      <vt:variant>
        <vt:i4>120</vt:i4>
      </vt:variant>
      <vt:variant>
        <vt:i4>0</vt:i4>
      </vt:variant>
      <vt:variant>
        <vt:i4>5</vt:i4>
      </vt:variant>
      <vt:variant>
        <vt:lpwstr>https://github.com/Obstghost/bioinfo_final_project</vt:lpwstr>
      </vt:variant>
      <vt:variant>
        <vt:lpwstr/>
      </vt:variant>
      <vt:variant>
        <vt:i4>8192047</vt:i4>
      </vt:variant>
      <vt:variant>
        <vt:i4>117</vt:i4>
      </vt:variant>
      <vt:variant>
        <vt:i4>0</vt:i4>
      </vt:variant>
      <vt:variant>
        <vt:i4>5</vt:i4>
      </vt:variant>
      <vt:variant>
        <vt:lpwstr>https://bioconductor.org/packages/release/data/experiment/html/airway.html</vt:lpwstr>
      </vt:variant>
      <vt:variant>
        <vt:lpwstr/>
      </vt:variant>
      <vt:variant>
        <vt:i4>4063359</vt:i4>
      </vt:variant>
      <vt:variant>
        <vt:i4>114</vt:i4>
      </vt:variant>
      <vt:variant>
        <vt:i4>0</vt:i4>
      </vt:variant>
      <vt:variant>
        <vt:i4>5</vt:i4>
      </vt:variant>
      <vt:variant>
        <vt:lpwstr>https://www.ncbi.nlm.nih.gov/geo/query/acc.cgi?acc=GSE52778</vt:lpwstr>
      </vt:variant>
      <vt:variant>
        <vt:lpwstr/>
      </vt:variant>
      <vt:variant>
        <vt:i4>983052</vt:i4>
      </vt:variant>
      <vt:variant>
        <vt:i4>111</vt:i4>
      </vt:variant>
      <vt:variant>
        <vt:i4>0</vt:i4>
      </vt:variant>
      <vt:variant>
        <vt:i4>5</vt:i4>
      </vt:variant>
      <vt:variant>
        <vt:lpwstr>https://pubmed.ncbi.nlm.nih.gov/24926665/</vt:lpwstr>
      </vt:variant>
      <vt:variant>
        <vt:lpwstr/>
      </vt:variant>
      <vt:variant>
        <vt:i4>2752514</vt:i4>
      </vt:variant>
      <vt:variant>
        <vt:i4>104</vt:i4>
      </vt:variant>
      <vt:variant>
        <vt:i4>0</vt:i4>
      </vt:variant>
      <vt:variant>
        <vt:i4>5</vt:i4>
      </vt:variant>
      <vt:variant>
        <vt:lpwstr/>
      </vt:variant>
      <vt:variant>
        <vt:lpwstr>_Toc1439560157</vt:lpwstr>
      </vt:variant>
      <vt:variant>
        <vt:i4>2424834</vt:i4>
      </vt:variant>
      <vt:variant>
        <vt:i4>98</vt:i4>
      </vt:variant>
      <vt:variant>
        <vt:i4>0</vt:i4>
      </vt:variant>
      <vt:variant>
        <vt:i4>5</vt:i4>
      </vt:variant>
      <vt:variant>
        <vt:lpwstr/>
      </vt:variant>
      <vt:variant>
        <vt:lpwstr>_Toc1574110755</vt:lpwstr>
      </vt:variant>
      <vt:variant>
        <vt:i4>2883586</vt:i4>
      </vt:variant>
      <vt:variant>
        <vt:i4>92</vt:i4>
      </vt:variant>
      <vt:variant>
        <vt:i4>0</vt:i4>
      </vt:variant>
      <vt:variant>
        <vt:i4>5</vt:i4>
      </vt:variant>
      <vt:variant>
        <vt:lpwstr/>
      </vt:variant>
      <vt:variant>
        <vt:lpwstr>_Toc1619392934</vt:lpwstr>
      </vt:variant>
      <vt:variant>
        <vt:i4>2818054</vt:i4>
      </vt:variant>
      <vt:variant>
        <vt:i4>86</vt:i4>
      </vt:variant>
      <vt:variant>
        <vt:i4>0</vt:i4>
      </vt:variant>
      <vt:variant>
        <vt:i4>5</vt:i4>
      </vt:variant>
      <vt:variant>
        <vt:lpwstr/>
      </vt:variant>
      <vt:variant>
        <vt:lpwstr>_Toc1149217663</vt:lpwstr>
      </vt:variant>
      <vt:variant>
        <vt:i4>1048631</vt:i4>
      </vt:variant>
      <vt:variant>
        <vt:i4>80</vt:i4>
      </vt:variant>
      <vt:variant>
        <vt:i4>0</vt:i4>
      </vt:variant>
      <vt:variant>
        <vt:i4>5</vt:i4>
      </vt:variant>
      <vt:variant>
        <vt:lpwstr/>
      </vt:variant>
      <vt:variant>
        <vt:lpwstr>_Toc494963140</vt:lpwstr>
      </vt:variant>
      <vt:variant>
        <vt:i4>1638457</vt:i4>
      </vt:variant>
      <vt:variant>
        <vt:i4>74</vt:i4>
      </vt:variant>
      <vt:variant>
        <vt:i4>0</vt:i4>
      </vt:variant>
      <vt:variant>
        <vt:i4>5</vt:i4>
      </vt:variant>
      <vt:variant>
        <vt:lpwstr/>
      </vt:variant>
      <vt:variant>
        <vt:lpwstr>_Toc729623597</vt:lpwstr>
      </vt:variant>
      <vt:variant>
        <vt:i4>2883596</vt:i4>
      </vt:variant>
      <vt:variant>
        <vt:i4>68</vt:i4>
      </vt:variant>
      <vt:variant>
        <vt:i4>0</vt:i4>
      </vt:variant>
      <vt:variant>
        <vt:i4>5</vt:i4>
      </vt:variant>
      <vt:variant>
        <vt:lpwstr/>
      </vt:variant>
      <vt:variant>
        <vt:lpwstr>_Toc1961508360</vt:lpwstr>
      </vt:variant>
      <vt:variant>
        <vt:i4>2097163</vt:i4>
      </vt:variant>
      <vt:variant>
        <vt:i4>62</vt:i4>
      </vt:variant>
      <vt:variant>
        <vt:i4>0</vt:i4>
      </vt:variant>
      <vt:variant>
        <vt:i4>5</vt:i4>
      </vt:variant>
      <vt:variant>
        <vt:lpwstr/>
      </vt:variant>
      <vt:variant>
        <vt:lpwstr>_Toc1500023797</vt:lpwstr>
      </vt:variant>
      <vt:variant>
        <vt:i4>3014663</vt:i4>
      </vt:variant>
      <vt:variant>
        <vt:i4>56</vt:i4>
      </vt:variant>
      <vt:variant>
        <vt:i4>0</vt:i4>
      </vt:variant>
      <vt:variant>
        <vt:i4>5</vt:i4>
      </vt:variant>
      <vt:variant>
        <vt:lpwstr/>
      </vt:variant>
      <vt:variant>
        <vt:lpwstr>_Toc1272682756</vt:lpwstr>
      </vt:variant>
      <vt:variant>
        <vt:i4>2883599</vt:i4>
      </vt:variant>
      <vt:variant>
        <vt:i4>50</vt:i4>
      </vt:variant>
      <vt:variant>
        <vt:i4>0</vt:i4>
      </vt:variant>
      <vt:variant>
        <vt:i4>5</vt:i4>
      </vt:variant>
      <vt:variant>
        <vt:lpwstr/>
      </vt:variant>
      <vt:variant>
        <vt:lpwstr>_Toc1541198137</vt:lpwstr>
      </vt:variant>
      <vt:variant>
        <vt:i4>1703986</vt:i4>
      </vt:variant>
      <vt:variant>
        <vt:i4>44</vt:i4>
      </vt:variant>
      <vt:variant>
        <vt:i4>0</vt:i4>
      </vt:variant>
      <vt:variant>
        <vt:i4>5</vt:i4>
      </vt:variant>
      <vt:variant>
        <vt:lpwstr/>
      </vt:variant>
      <vt:variant>
        <vt:lpwstr>_Toc717960454</vt:lpwstr>
      </vt:variant>
      <vt:variant>
        <vt:i4>2555917</vt:i4>
      </vt:variant>
      <vt:variant>
        <vt:i4>38</vt:i4>
      </vt:variant>
      <vt:variant>
        <vt:i4>0</vt:i4>
      </vt:variant>
      <vt:variant>
        <vt:i4>5</vt:i4>
      </vt:variant>
      <vt:variant>
        <vt:lpwstr/>
      </vt:variant>
      <vt:variant>
        <vt:lpwstr>_Toc1372970721</vt:lpwstr>
      </vt:variant>
      <vt:variant>
        <vt:i4>1507390</vt:i4>
      </vt:variant>
      <vt:variant>
        <vt:i4>32</vt:i4>
      </vt:variant>
      <vt:variant>
        <vt:i4>0</vt:i4>
      </vt:variant>
      <vt:variant>
        <vt:i4>5</vt:i4>
      </vt:variant>
      <vt:variant>
        <vt:lpwstr/>
      </vt:variant>
      <vt:variant>
        <vt:lpwstr>_Toc638123217</vt:lpwstr>
      </vt:variant>
      <vt:variant>
        <vt:i4>2293765</vt:i4>
      </vt:variant>
      <vt:variant>
        <vt:i4>26</vt:i4>
      </vt:variant>
      <vt:variant>
        <vt:i4>0</vt:i4>
      </vt:variant>
      <vt:variant>
        <vt:i4>5</vt:i4>
      </vt:variant>
      <vt:variant>
        <vt:lpwstr/>
      </vt:variant>
      <vt:variant>
        <vt:lpwstr>_Toc1368254842</vt:lpwstr>
      </vt:variant>
      <vt:variant>
        <vt:i4>2949126</vt:i4>
      </vt:variant>
      <vt:variant>
        <vt:i4>20</vt:i4>
      </vt:variant>
      <vt:variant>
        <vt:i4>0</vt:i4>
      </vt:variant>
      <vt:variant>
        <vt:i4>5</vt:i4>
      </vt:variant>
      <vt:variant>
        <vt:lpwstr/>
      </vt:variant>
      <vt:variant>
        <vt:lpwstr>_Toc1937003175</vt:lpwstr>
      </vt:variant>
      <vt:variant>
        <vt:i4>4063359</vt:i4>
      </vt:variant>
      <vt:variant>
        <vt:i4>15</vt:i4>
      </vt:variant>
      <vt:variant>
        <vt:i4>0</vt:i4>
      </vt:variant>
      <vt:variant>
        <vt:i4>5</vt:i4>
      </vt:variant>
      <vt:variant>
        <vt:lpwstr>https://www.ncbi.nlm.nih.gov/geo/query/acc.cgi?acc=GSE52778</vt:lpwstr>
      </vt:variant>
      <vt:variant>
        <vt:lpwstr/>
      </vt:variant>
      <vt:variant>
        <vt:i4>983052</vt:i4>
      </vt:variant>
      <vt:variant>
        <vt:i4>12</vt:i4>
      </vt:variant>
      <vt:variant>
        <vt:i4>0</vt:i4>
      </vt:variant>
      <vt:variant>
        <vt:i4>5</vt:i4>
      </vt:variant>
      <vt:variant>
        <vt:lpwstr>https://pubmed.ncbi.nlm.nih.gov/24926665/</vt:lpwstr>
      </vt:variant>
      <vt:variant>
        <vt:lpwstr/>
      </vt:variant>
      <vt:variant>
        <vt:i4>6815868</vt:i4>
      </vt:variant>
      <vt:variant>
        <vt:i4>9</vt:i4>
      </vt:variant>
      <vt:variant>
        <vt:i4>0</vt:i4>
      </vt:variant>
      <vt:variant>
        <vt:i4>5</vt:i4>
      </vt:variant>
      <vt:variant>
        <vt:lpwstr>https://bioconductor.org/packages/release/data/experiment/vignettes/airway/inst/doc/airway.html</vt:lpwstr>
      </vt:variant>
      <vt:variant>
        <vt:lpwstr/>
      </vt:variant>
      <vt:variant>
        <vt:i4>1507414</vt:i4>
      </vt:variant>
      <vt:variant>
        <vt:i4>6</vt:i4>
      </vt:variant>
      <vt:variant>
        <vt:i4>0</vt:i4>
      </vt:variant>
      <vt:variant>
        <vt:i4>5</vt:i4>
      </vt:variant>
      <vt:variant>
        <vt:lpwstr>https://bioconductor.org/packages/release/bioc/vignettes/DESeq2/inst/doc/DESeq2.html</vt:lpwstr>
      </vt:variant>
      <vt:variant>
        <vt:lpwstr/>
      </vt:variant>
      <vt:variant>
        <vt:i4>196622</vt:i4>
      </vt:variant>
      <vt:variant>
        <vt:i4>3</vt:i4>
      </vt:variant>
      <vt:variant>
        <vt:i4>0</vt:i4>
      </vt:variant>
      <vt:variant>
        <vt:i4>5</vt:i4>
      </vt:variant>
      <vt:variant>
        <vt:lpwstr>https://youtu.be/nqlMEr6cdWw</vt:lpwstr>
      </vt:variant>
      <vt:variant>
        <vt:lpwstr/>
      </vt:variant>
      <vt:variant>
        <vt:i4>7995519</vt:i4>
      </vt:variant>
      <vt:variant>
        <vt:i4>0</vt:i4>
      </vt:variant>
      <vt:variant>
        <vt:i4>0</vt:i4>
      </vt:variant>
      <vt:variant>
        <vt:i4>5</vt:i4>
      </vt:variant>
      <vt:variant>
        <vt:lpwstr>https://github.com/Obstghost/bioinfo_final_project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Medeiros, Madison M</dc:creator>
  <cp:keywords/>
  <dc:description/>
  <cp:lastModifiedBy>Medeiros, Madison M</cp:lastModifiedBy>
  <cp:revision>95</cp:revision>
  <dcterms:created xsi:type="dcterms:W3CDTF">2023-12-12T13:44:00Z</dcterms:created>
  <dcterms:modified xsi:type="dcterms:W3CDTF">2023-12-15T15:23:00Z</dcterms:modified>
</cp:coreProperties>
</file>